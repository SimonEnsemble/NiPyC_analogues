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10AD" w14:textId="683C2D6C" w:rsidR="00C2069C" w:rsidRPr="00A1101E" w:rsidRDefault="004D698D" w:rsidP="00B96451">
      <w:pPr>
        <w:wordWrap/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Amin</w:t>
      </w:r>
      <w:r w:rsidR="004D4267">
        <w:rPr>
          <w:rFonts w:ascii="Times New Roman" w:hAnsi="Times New Roman" w:cs="Times New Roman"/>
          <w:b/>
          <w:sz w:val="36"/>
        </w:rPr>
        <w:t>o</w:t>
      </w:r>
      <w:r>
        <w:rPr>
          <w:rFonts w:ascii="Times New Roman" w:hAnsi="Times New Roman" w:cs="Times New Roman"/>
          <w:b/>
          <w:sz w:val="36"/>
        </w:rPr>
        <w:t xml:space="preserve"> functionalized Ni-</w:t>
      </w:r>
      <w:proofErr w:type="spellStart"/>
      <w:r>
        <w:rPr>
          <w:rFonts w:ascii="Times New Roman" w:hAnsi="Times New Roman" w:cs="Times New Roman"/>
          <w:b/>
          <w:sz w:val="36"/>
        </w:rPr>
        <w:t>PyC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for noble gas separation under humid condition</w:t>
      </w:r>
      <w:r w:rsidR="001971E4">
        <w:rPr>
          <w:rFonts w:ascii="Times New Roman" w:hAnsi="Times New Roman" w:cs="Times New Roman"/>
          <w:b/>
          <w:sz w:val="36"/>
        </w:rPr>
        <w:t xml:space="preserve"> </w:t>
      </w:r>
    </w:p>
    <w:p w14:paraId="0A8FBE1A" w14:textId="77777777" w:rsidR="00C2069C" w:rsidRPr="00B96451" w:rsidRDefault="00C2069C" w:rsidP="00B96451">
      <w:pPr>
        <w:wordWrap/>
        <w:spacing w:line="480" w:lineRule="auto"/>
        <w:rPr>
          <w:rFonts w:ascii="Times New Roman" w:hAnsi="Times New Roman" w:cs="Times New Roman"/>
          <w:b/>
        </w:rPr>
      </w:pPr>
    </w:p>
    <w:p w14:paraId="477CABA9" w14:textId="7F1ADBC4" w:rsidR="00C2069C" w:rsidRPr="00B220C7" w:rsidRDefault="00F767BE" w:rsidP="00B96451">
      <w:pPr>
        <w:wordWrap/>
        <w:spacing w:line="480" w:lineRule="auto"/>
        <w:jc w:val="center"/>
        <w:rPr>
          <w:rFonts w:ascii="Times New Roman" w:hAnsi="Times New Roman" w:cs="Times New Roman"/>
        </w:rPr>
      </w:pPr>
      <w:r w:rsidRPr="00B220C7">
        <w:rPr>
          <w:rFonts w:ascii="Times New Roman" w:hAnsi="Times New Roman" w:cs="Times New Roman"/>
          <w:sz w:val="24"/>
        </w:rPr>
        <w:t>Min-Bum Kim</w:t>
      </w:r>
      <w:r w:rsidR="00BC1227">
        <w:rPr>
          <w:rFonts w:ascii="Times New Roman" w:hAnsi="Times New Roman" w:cs="Times New Roman"/>
          <w:sz w:val="24"/>
          <w:vertAlign w:val="superscript"/>
        </w:rPr>
        <w:t>a</w:t>
      </w:r>
      <w:r w:rsidRPr="00B220C7">
        <w:rPr>
          <w:rFonts w:ascii="Times New Roman" w:hAnsi="Times New Roman" w:cs="Times New Roman"/>
          <w:sz w:val="24"/>
        </w:rPr>
        <w:t xml:space="preserve">, </w:t>
      </w:r>
      <w:r w:rsidR="0063192D">
        <w:rPr>
          <w:rFonts w:ascii="Times New Roman" w:hAnsi="Times New Roman" w:cs="Times New Roman"/>
          <w:sz w:val="24"/>
        </w:rPr>
        <w:t xml:space="preserve">Alexander </w:t>
      </w:r>
      <w:proofErr w:type="spellStart"/>
      <w:r w:rsidR="0063192D">
        <w:rPr>
          <w:rFonts w:ascii="Times New Roman" w:hAnsi="Times New Roman" w:cs="Times New Roman"/>
          <w:sz w:val="24"/>
        </w:rPr>
        <w:t>Robinson</w:t>
      </w:r>
      <w:r w:rsidR="0063192D">
        <w:rPr>
          <w:rFonts w:ascii="Times New Roman" w:hAnsi="Times New Roman" w:cs="Times New Roman"/>
          <w:sz w:val="24"/>
          <w:vertAlign w:val="superscript"/>
        </w:rPr>
        <w:t>a</w:t>
      </w:r>
      <w:proofErr w:type="spellEnd"/>
      <w:r w:rsidR="0063192D">
        <w:rPr>
          <w:rFonts w:ascii="Times New Roman" w:hAnsi="Times New Roman" w:cs="Times New Roman"/>
          <w:sz w:val="24"/>
        </w:rPr>
        <w:t xml:space="preserve">, </w:t>
      </w:r>
      <w:r w:rsidRPr="00B220C7">
        <w:rPr>
          <w:rFonts w:ascii="Times New Roman" w:hAnsi="Times New Roman" w:cs="Times New Roman"/>
          <w:sz w:val="24"/>
        </w:rPr>
        <w:t xml:space="preserve">and </w:t>
      </w:r>
      <w:r w:rsidR="002331F5">
        <w:rPr>
          <w:rFonts w:ascii="Times New Roman" w:hAnsi="Times New Roman" w:cs="Times New Roman" w:hint="eastAsia"/>
          <w:sz w:val="24"/>
        </w:rPr>
        <w:t xml:space="preserve">Praveen K. </w:t>
      </w:r>
      <w:proofErr w:type="spellStart"/>
      <w:proofErr w:type="gramStart"/>
      <w:r w:rsidR="002331F5">
        <w:rPr>
          <w:rFonts w:ascii="Times New Roman" w:hAnsi="Times New Roman" w:cs="Times New Roman"/>
          <w:sz w:val="24"/>
        </w:rPr>
        <w:t>Thallapally</w:t>
      </w:r>
      <w:r w:rsidRPr="00B220C7">
        <w:rPr>
          <w:rFonts w:ascii="Times New Roman" w:hAnsi="Times New Roman" w:cs="Times New Roman"/>
          <w:sz w:val="24"/>
          <w:vertAlign w:val="superscript"/>
        </w:rPr>
        <w:t>a</w:t>
      </w:r>
      <w:proofErr w:type="spellEnd"/>
      <w:r w:rsidRPr="00B220C7">
        <w:rPr>
          <w:rFonts w:ascii="Times New Roman" w:hAnsi="Times New Roman" w:cs="Times New Roman"/>
          <w:sz w:val="24"/>
          <w:vertAlign w:val="superscript"/>
        </w:rPr>
        <w:t>,</w:t>
      </w:r>
      <w:r w:rsidR="00B96451" w:rsidRPr="00B96451">
        <w:rPr>
          <w:rFonts w:ascii="Malgun Gothic" w:eastAsia="Malgun Gothic" w:hAnsi="Malgun Gothic" w:cs="Times"/>
          <w:sz w:val="24"/>
        </w:rPr>
        <w:t>*</w:t>
      </w:r>
      <w:proofErr w:type="gramEnd"/>
    </w:p>
    <w:p w14:paraId="756DD6BA" w14:textId="7E8051BF" w:rsidR="00C2069C" w:rsidRDefault="00C2069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1BCD10A3" w14:textId="3593E02F" w:rsidR="00D03ECC" w:rsidRDefault="00D03EC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050C41D8" w14:textId="161062BA" w:rsidR="00D03ECC" w:rsidRDefault="00D03EC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0DA82615" w14:textId="77777777" w:rsidR="00D03ECC" w:rsidRDefault="00D03EC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1549B71A" w14:textId="77777777" w:rsidR="00D03ECC" w:rsidRPr="00B220C7" w:rsidRDefault="00D03ECC" w:rsidP="00D03ECC">
      <w:pPr>
        <w:pStyle w:val="BIEmailAddress"/>
        <w:spacing w:after="240"/>
        <w:jc w:val="center"/>
        <w:rPr>
          <w:rFonts w:ascii="Times New Roman" w:hAnsi="Times New Roman"/>
          <w:lang w:eastAsia="ko-KR"/>
        </w:rPr>
      </w:pPr>
      <w:r w:rsidRPr="00B220C7">
        <w:rPr>
          <w:rFonts w:ascii="Times New Roman" w:hAnsi="Times New Roman"/>
          <w:vertAlign w:val="superscript"/>
          <w:lang w:eastAsia="ko-KR"/>
        </w:rPr>
        <w:t>a</w:t>
      </w:r>
      <w:r>
        <w:rPr>
          <w:rFonts w:ascii="Times New Roman" w:hAnsi="Times New Roman"/>
          <w:vertAlign w:val="superscript"/>
          <w:lang w:eastAsia="ko-KR"/>
        </w:rPr>
        <w:t xml:space="preserve"> </w:t>
      </w:r>
      <w:r>
        <w:rPr>
          <w:rFonts w:ascii="Times New Roman" w:hAnsi="Times New Roman"/>
          <w:lang w:eastAsia="ko-KR"/>
        </w:rPr>
        <w:t>Pacific Northwest National Laboratory, Richland, Washington, 99352, United States</w:t>
      </w:r>
    </w:p>
    <w:p w14:paraId="2AE37F0A" w14:textId="77777777" w:rsidR="00BC1227" w:rsidRDefault="00BC1227" w:rsidP="00B96451">
      <w:pPr>
        <w:pStyle w:val="BIEmailAddress"/>
        <w:jc w:val="center"/>
        <w:rPr>
          <w:rFonts w:ascii="Times New Roman" w:hAnsi="Times New Roman"/>
          <w:lang w:eastAsia="ko-KR"/>
        </w:rPr>
      </w:pPr>
    </w:p>
    <w:p w14:paraId="12CA467C" w14:textId="552A8521" w:rsidR="00B96451" w:rsidRPr="00257931" w:rsidRDefault="00B96451" w:rsidP="00B96451">
      <w:pPr>
        <w:pStyle w:val="BIEmailAddress"/>
        <w:jc w:val="center"/>
        <w:rPr>
          <w:rFonts w:ascii="Times New Roman" w:hAnsi="Times New Roman"/>
          <w:lang w:eastAsia="ko-KR"/>
        </w:rPr>
      </w:pPr>
      <w:r w:rsidRPr="00257931">
        <w:rPr>
          <w:rFonts w:ascii="Times New Roman" w:hAnsi="Times New Roman"/>
          <w:lang w:eastAsia="ko-KR"/>
        </w:rPr>
        <w:t xml:space="preserve">*Corresponding author: Fax: </w:t>
      </w:r>
      <w:r w:rsidR="002331F5">
        <w:rPr>
          <w:rFonts w:ascii="Times New Roman" w:hAnsi="Times New Roman"/>
          <w:lang w:eastAsia="ko-KR"/>
        </w:rPr>
        <w:t>+1-509-371-7249</w:t>
      </w:r>
      <w:r w:rsidRPr="00257931">
        <w:rPr>
          <w:rFonts w:ascii="Times New Roman" w:hAnsi="Times New Roman"/>
          <w:lang w:eastAsia="ko-KR"/>
        </w:rPr>
        <w:t xml:space="preserve">; Tel: </w:t>
      </w:r>
      <w:proofErr w:type="gramStart"/>
      <w:r w:rsidR="002331F5">
        <w:rPr>
          <w:rFonts w:ascii="Times New Roman" w:hAnsi="Times New Roman"/>
          <w:lang w:eastAsia="ko-KR"/>
        </w:rPr>
        <w:t>+1</w:t>
      </w:r>
      <w:r w:rsidRPr="00257931">
        <w:rPr>
          <w:rFonts w:ascii="Times New Roman" w:hAnsi="Times New Roman"/>
          <w:lang w:eastAsia="ko-KR"/>
        </w:rPr>
        <w:t>-</w:t>
      </w:r>
      <w:r w:rsidR="002331F5">
        <w:rPr>
          <w:rFonts w:ascii="Times New Roman" w:hAnsi="Times New Roman"/>
          <w:lang w:eastAsia="ko-KR"/>
        </w:rPr>
        <w:t>509</w:t>
      </w:r>
      <w:r w:rsidRPr="00257931">
        <w:rPr>
          <w:rFonts w:ascii="Times New Roman" w:hAnsi="Times New Roman"/>
          <w:lang w:eastAsia="ko-KR"/>
        </w:rPr>
        <w:t>-</w:t>
      </w:r>
      <w:r w:rsidR="002331F5">
        <w:rPr>
          <w:rFonts w:ascii="Times New Roman" w:hAnsi="Times New Roman"/>
          <w:lang w:eastAsia="ko-KR"/>
        </w:rPr>
        <w:t>371-7183</w:t>
      </w:r>
      <w:r w:rsidRPr="00257931">
        <w:rPr>
          <w:rFonts w:ascii="Times New Roman" w:hAnsi="Times New Roman"/>
          <w:lang w:eastAsia="ko-KR"/>
        </w:rPr>
        <w:t>;</w:t>
      </w:r>
      <w:proofErr w:type="gramEnd"/>
      <w:r w:rsidRPr="00257931">
        <w:rPr>
          <w:rFonts w:ascii="Times New Roman" w:hAnsi="Times New Roman"/>
          <w:lang w:eastAsia="ko-KR"/>
        </w:rPr>
        <w:t xml:space="preserve"> </w:t>
      </w:r>
    </w:p>
    <w:p w14:paraId="74FEB70B" w14:textId="4E897600" w:rsidR="00B96451" w:rsidRPr="00443410" w:rsidRDefault="00B96451" w:rsidP="00B96451">
      <w:pPr>
        <w:pStyle w:val="BIEmailAddress"/>
        <w:jc w:val="center"/>
        <w:rPr>
          <w:rFonts w:ascii="Times New Roman" w:hAnsi="Times New Roman"/>
          <w:lang w:eastAsia="ko-KR"/>
        </w:rPr>
      </w:pPr>
      <w:r w:rsidRPr="00257931">
        <w:rPr>
          <w:rFonts w:ascii="Times New Roman" w:hAnsi="Times New Roman"/>
          <w:lang w:eastAsia="ko-KR"/>
        </w:rPr>
        <w:t xml:space="preserve">E-mail: </w:t>
      </w:r>
      <w:hyperlink r:id="rId11" w:history="1">
        <w:r w:rsidR="002E26F3" w:rsidRPr="001A6CD5">
          <w:rPr>
            <w:rStyle w:val="af"/>
            <w:rFonts w:ascii="Times New Roman" w:hAnsi="Times New Roman"/>
            <w:lang w:eastAsia="ko-KR"/>
          </w:rPr>
          <w:t>Praveen.Thallapally@pnnl.gov</w:t>
        </w:r>
      </w:hyperlink>
      <w:r w:rsidR="002E26F3">
        <w:rPr>
          <w:rFonts w:ascii="Times New Roman" w:hAnsi="Times New Roman"/>
          <w:lang w:eastAsia="ko-KR"/>
        </w:rPr>
        <w:t xml:space="preserve"> </w:t>
      </w:r>
    </w:p>
    <w:p w14:paraId="0B9FD972" w14:textId="0CE7BFC6" w:rsidR="0069402C" w:rsidRPr="00B220C7" w:rsidRDefault="0069402C" w:rsidP="00B96451">
      <w:pPr>
        <w:wordWrap/>
        <w:spacing w:line="480" w:lineRule="auto"/>
        <w:rPr>
          <w:rFonts w:ascii="Times New Roman" w:hAnsi="Times New Roman" w:cs="Times New Roman"/>
        </w:rPr>
      </w:pPr>
    </w:p>
    <w:p w14:paraId="01F82EC6" w14:textId="67D08E5B" w:rsidR="00513289" w:rsidRPr="00B220C7" w:rsidRDefault="0069402C" w:rsidP="00B96451">
      <w:pPr>
        <w:pStyle w:val="BDAbstract"/>
        <w:pageBreakBefore/>
        <w:rPr>
          <w:b/>
        </w:rPr>
      </w:pPr>
      <w:r w:rsidRPr="00B220C7">
        <w:rPr>
          <w:b/>
        </w:rPr>
        <w:lastRenderedPageBreak/>
        <w:t xml:space="preserve">ABSTRACT </w:t>
      </w:r>
    </w:p>
    <w:p w14:paraId="054D1B9F" w14:textId="77777777" w:rsidR="000B7B3F" w:rsidRPr="000B7B3F" w:rsidRDefault="000B7B3F" w:rsidP="00106618">
      <w:pPr>
        <w:pStyle w:val="BDAbstract"/>
        <w:rPr>
          <w:lang w:eastAsia="ko-KR"/>
        </w:rPr>
      </w:pPr>
    </w:p>
    <w:p w14:paraId="72BB1A12" w14:textId="5D910047" w:rsidR="00831854" w:rsidRDefault="00831854" w:rsidP="00106618">
      <w:pPr>
        <w:pStyle w:val="BDAbstract"/>
        <w:rPr>
          <w:lang w:eastAsia="ko-KR"/>
        </w:rPr>
      </w:pPr>
    </w:p>
    <w:p w14:paraId="112254C1" w14:textId="77777777" w:rsidR="00507AE8" w:rsidRPr="00507AE8" w:rsidRDefault="00507AE8" w:rsidP="00507AE8"/>
    <w:p w14:paraId="224DF826" w14:textId="47FD3E7C" w:rsidR="002D5E27" w:rsidRPr="004C1A1C" w:rsidRDefault="002D5E27" w:rsidP="004C1A1C">
      <w:pPr>
        <w:pStyle w:val="bgkeywords"/>
        <w:spacing w:after="200" w:line="480" w:lineRule="auto"/>
        <w:rPr>
          <w:rFonts w:ascii="Times" w:hAnsi="Times" w:cs="Times"/>
          <w:sz w:val="24"/>
          <w:szCs w:val="24"/>
        </w:rPr>
      </w:pPr>
      <w:r w:rsidRPr="00B220C7">
        <w:rPr>
          <w:rFonts w:ascii="Times" w:hAnsi="Times" w:cs="Times"/>
          <w:b/>
          <w:sz w:val="24"/>
          <w:szCs w:val="24"/>
        </w:rPr>
        <w:t>Keywords:</w:t>
      </w:r>
      <w:r w:rsidRPr="00B220C7">
        <w:rPr>
          <w:rFonts w:ascii="Times" w:hAnsi="Times" w:cs="Times"/>
          <w:sz w:val="24"/>
          <w:szCs w:val="24"/>
        </w:rPr>
        <w:t> </w:t>
      </w:r>
    </w:p>
    <w:p w14:paraId="1D9F3A81" w14:textId="77777777" w:rsidR="00C2069C" w:rsidRPr="00A53AAE" w:rsidRDefault="00F767BE" w:rsidP="004C1A1C">
      <w:pPr>
        <w:pStyle w:val="a4"/>
        <w:pageBreakBefore/>
        <w:numPr>
          <w:ilvl w:val="0"/>
          <w:numId w:val="1"/>
        </w:numPr>
        <w:spacing w:line="480" w:lineRule="auto"/>
        <w:ind w:leftChars="0" w:hanging="357"/>
        <w:rPr>
          <w:rFonts w:ascii="Times New Roman" w:hAnsi="Times New Roman" w:cs="Times New Roman"/>
          <w:b/>
          <w:sz w:val="24"/>
        </w:rPr>
      </w:pPr>
      <w:r w:rsidRPr="00A53AAE">
        <w:rPr>
          <w:rFonts w:ascii="Times New Roman" w:hAnsi="Times New Roman" w:cs="Times New Roman"/>
          <w:b/>
          <w:sz w:val="28"/>
        </w:rPr>
        <w:lastRenderedPageBreak/>
        <w:t>Introduction</w:t>
      </w:r>
    </w:p>
    <w:p w14:paraId="7F4CE623" w14:textId="1F6A25D1" w:rsidR="00D92DA4" w:rsidRPr="00E63066" w:rsidRDefault="009050FD" w:rsidP="006C374D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A53AAE">
        <w:rPr>
          <w:rFonts w:ascii="Times New Roman" w:eastAsiaTheme="minorHAnsi" w:hAnsi="Times New Roman" w:cs="Times New Roman"/>
          <w:sz w:val="24"/>
        </w:rPr>
        <w:t>Because of its</w:t>
      </w:r>
      <w:r w:rsidR="001557F6" w:rsidRPr="00A53AAE">
        <w:rPr>
          <w:rFonts w:ascii="Times New Roman" w:eastAsiaTheme="minorHAnsi" w:hAnsi="Times New Roman" w:cs="Times New Roman"/>
          <w:sz w:val="24"/>
        </w:rPr>
        <w:t xml:space="preserve"> high energy density, nuclear energy is regarded as one of the most efficient resources to replace conventional energy sources and </w:t>
      </w:r>
      <w:r w:rsidRPr="00A53AAE">
        <w:rPr>
          <w:rFonts w:ascii="Times New Roman" w:eastAsiaTheme="minorHAnsi" w:hAnsi="Times New Roman" w:cs="Times New Roman"/>
          <w:sz w:val="24"/>
        </w:rPr>
        <w:t>it is also</w:t>
      </w:r>
      <w:r w:rsidR="001557F6" w:rsidRPr="00A53AAE">
        <w:rPr>
          <w:rFonts w:ascii="Times New Roman" w:eastAsiaTheme="minorHAnsi" w:hAnsi="Times New Roman" w:cs="Times New Roman"/>
          <w:sz w:val="24"/>
        </w:rPr>
        <w:t xml:space="preserve"> an important energy source to avoid the </w:t>
      </w:r>
      <w:r w:rsidRPr="00A53AAE">
        <w:rPr>
          <w:rFonts w:ascii="Times New Roman" w:eastAsiaTheme="minorHAnsi" w:hAnsi="Times New Roman" w:cs="Times New Roman"/>
          <w:sz w:val="24"/>
        </w:rPr>
        <w:t>release</w:t>
      </w:r>
      <w:r w:rsidR="001557F6" w:rsidRPr="00A53AAE">
        <w:rPr>
          <w:rFonts w:ascii="Times New Roman" w:eastAsiaTheme="minorHAnsi" w:hAnsi="Times New Roman" w:cs="Times New Roman"/>
          <w:sz w:val="24"/>
        </w:rPr>
        <w:t xml:space="preserve"> of greenhouse gases. </w:t>
      </w:r>
      <w:r w:rsidR="002713B3" w:rsidRPr="00A53AAE">
        <w:rPr>
          <w:rFonts w:ascii="Times New Roman" w:eastAsiaTheme="minorHAnsi" w:hAnsi="Times New Roman" w:cs="Times New Roman"/>
          <w:sz w:val="24"/>
        </w:rPr>
        <w:t>However, exposure to the atmosphere or sea of radioactive waste</w:t>
      </w:r>
      <w:r w:rsidR="00D1342E" w:rsidRPr="00A53AAE">
        <w:rPr>
          <w:rFonts w:ascii="Times New Roman" w:eastAsiaTheme="minorHAnsi" w:hAnsi="Times New Roman" w:cs="Times New Roman"/>
          <w:sz w:val="24"/>
        </w:rPr>
        <w:t xml:space="preserve"> (Xe and Kr)</w:t>
      </w:r>
      <w:r w:rsidR="002713B3" w:rsidRPr="00A53AAE">
        <w:rPr>
          <w:rFonts w:ascii="Times New Roman" w:eastAsiaTheme="minorHAnsi" w:hAnsi="Times New Roman" w:cs="Times New Roman"/>
          <w:sz w:val="24"/>
        </w:rPr>
        <w:t xml:space="preserve"> generated during the reprocessing </w:t>
      </w:r>
      <w:r w:rsidR="002713B3">
        <w:rPr>
          <w:rFonts w:ascii="Times New Roman" w:eastAsiaTheme="minorHAnsi" w:hAnsi="Times New Roman" w:cs="Times New Roman"/>
          <w:sz w:val="24"/>
        </w:rPr>
        <w:t xml:space="preserve">of </w:t>
      </w:r>
      <w:r w:rsidR="00D1342E">
        <w:rPr>
          <w:rFonts w:ascii="Times New Roman" w:eastAsiaTheme="minorHAnsi" w:hAnsi="Times New Roman" w:cs="Times New Roman"/>
          <w:sz w:val="24"/>
        </w:rPr>
        <w:t xml:space="preserve">used nuclear fuels can lead to fatal health problems such as </w:t>
      </w:r>
      <w:commentRangeStart w:id="0"/>
      <w:r w:rsidR="00D1342E">
        <w:rPr>
          <w:rFonts w:ascii="Times New Roman" w:eastAsiaTheme="minorHAnsi" w:hAnsi="Times New Roman" w:cs="Times New Roman"/>
          <w:sz w:val="24"/>
        </w:rPr>
        <w:t>cancer</w:t>
      </w:r>
      <w:commentRangeEnd w:id="0"/>
      <w:r w:rsidR="00116205">
        <w:rPr>
          <w:rStyle w:val="a7"/>
        </w:rPr>
        <w:commentReference w:id="0"/>
      </w:r>
      <w:r w:rsidR="00D1342E">
        <w:rPr>
          <w:rFonts w:ascii="Times New Roman" w:eastAsiaTheme="minorHAnsi" w:hAnsi="Times New Roman" w:cs="Times New Roman"/>
          <w:sz w:val="24"/>
        </w:rPr>
        <w:t xml:space="preserve">. </w:t>
      </w:r>
      <w:r w:rsidR="009D6465">
        <w:rPr>
          <w:rFonts w:ascii="Times New Roman" w:eastAsiaTheme="minorHAnsi" w:hAnsi="Times New Roman" w:cs="Times New Roman"/>
          <w:sz w:val="24"/>
        </w:rPr>
        <w:t>Because</w:t>
      </w:r>
      <w:r w:rsidR="00D1342E">
        <w:rPr>
          <w:rFonts w:ascii="Times New Roman" w:eastAsiaTheme="minorHAnsi" w:hAnsi="Times New Roman" w:cs="Times New Roman"/>
          <w:sz w:val="24"/>
        </w:rPr>
        <w:t xml:space="preserve"> they </w:t>
      </w:r>
      <w:r w:rsidR="007438F4">
        <w:rPr>
          <w:rFonts w:ascii="Times New Roman" w:eastAsiaTheme="minorHAnsi" w:hAnsi="Times New Roman" w:cs="Times New Roman"/>
          <w:sz w:val="24"/>
        </w:rPr>
        <w:t>have a long half-life, it is very important</w:t>
      </w:r>
      <w:r w:rsidR="009D6465">
        <w:rPr>
          <w:rFonts w:ascii="Times New Roman" w:eastAsiaTheme="minorHAnsi" w:hAnsi="Times New Roman" w:cs="Times New Roman"/>
          <w:sz w:val="24"/>
        </w:rPr>
        <w:t xml:space="preserve"> </w:t>
      </w:r>
      <w:r w:rsidR="00B966B7">
        <w:rPr>
          <w:rFonts w:ascii="Times New Roman" w:eastAsiaTheme="minorHAnsi" w:hAnsi="Times New Roman" w:cs="Times New Roman"/>
          <w:sz w:val="24"/>
        </w:rPr>
        <w:t>t</w:t>
      </w:r>
      <w:r w:rsidR="005E4703">
        <w:rPr>
          <w:rFonts w:ascii="Times New Roman" w:eastAsiaTheme="minorHAnsi" w:hAnsi="Times New Roman" w:cs="Times New Roman"/>
          <w:sz w:val="24"/>
        </w:rPr>
        <w:t xml:space="preserve">o prevent the release of Xe or Kr into the atmosphere. </w:t>
      </w:r>
      <w:r w:rsidR="00B759C9">
        <w:rPr>
          <w:rFonts w:ascii="Times New Roman" w:eastAsiaTheme="minorHAnsi" w:hAnsi="Times New Roman" w:cs="Times New Roman"/>
          <w:sz w:val="24"/>
        </w:rPr>
        <w:t xml:space="preserve">Nevertheless, since reliance on nuclear energy has gradually increased over the past few decades, the amount of </w:t>
      </w:r>
      <w:r w:rsidR="00447241">
        <w:rPr>
          <w:rFonts w:ascii="Times New Roman" w:eastAsiaTheme="minorHAnsi" w:hAnsi="Times New Roman" w:cs="Times New Roman"/>
          <w:sz w:val="24"/>
        </w:rPr>
        <w:t xml:space="preserve">Xe and Kr produced is continuously increasing. </w:t>
      </w:r>
      <w:r w:rsidR="00B62D78">
        <w:rPr>
          <w:rFonts w:ascii="Times New Roman" w:eastAsiaTheme="minorHAnsi" w:hAnsi="Times New Roman" w:cs="Times New Roman"/>
          <w:sz w:val="24"/>
        </w:rPr>
        <w:t>Currently, energy-intensive cryogenic distillation using</w:t>
      </w:r>
      <w:r w:rsidR="006C374D">
        <w:rPr>
          <w:rFonts w:ascii="Times New Roman" w:eastAsiaTheme="minorHAnsi" w:hAnsi="Times New Roman" w:cs="Times New Roman"/>
          <w:sz w:val="24"/>
        </w:rPr>
        <w:t xml:space="preserve"> a difference in</w:t>
      </w:r>
      <w:r w:rsidR="00B62D78">
        <w:rPr>
          <w:rFonts w:ascii="Times New Roman" w:eastAsiaTheme="minorHAnsi" w:hAnsi="Times New Roman" w:cs="Times New Roman"/>
          <w:sz w:val="24"/>
        </w:rPr>
        <w:t xml:space="preserve"> boiling point</w:t>
      </w:r>
      <w:r w:rsidR="004C337B">
        <w:rPr>
          <w:rFonts w:ascii="Times New Roman" w:eastAsiaTheme="minorHAnsi" w:hAnsi="Times New Roman" w:cs="Times New Roman"/>
          <w:sz w:val="24"/>
        </w:rPr>
        <w:t>s (Xe: -108.1 ºC and Kr</w:t>
      </w:r>
      <w:r w:rsidR="004C337B" w:rsidRPr="00A53AAE">
        <w:rPr>
          <w:rFonts w:ascii="Times New Roman" w:eastAsiaTheme="minorHAnsi" w:hAnsi="Times New Roman" w:cs="Times New Roman"/>
          <w:sz w:val="24"/>
        </w:rPr>
        <w:t>: -153.2 ºC)</w:t>
      </w:r>
      <w:r w:rsidR="006A4D01" w:rsidRPr="00A53AAE">
        <w:rPr>
          <w:rFonts w:ascii="Times New Roman" w:eastAsiaTheme="minorHAnsi" w:hAnsi="Times New Roman" w:cs="Times New Roman"/>
          <w:sz w:val="24"/>
        </w:rPr>
        <w:t xml:space="preserve"> are</w:t>
      </w:r>
      <w:r w:rsidR="004C337B" w:rsidRPr="00A53AAE">
        <w:rPr>
          <w:rFonts w:ascii="Times New Roman" w:eastAsiaTheme="minorHAnsi" w:hAnsi="Times New Roman" w:cs="Times New Roman"/>
          <w:sz w:val="24"/>
        </w:rPr>
        <w:t xml:space="preserve"> </w:t>
      </w:r>
      <w:r w:rsidR="006A4D01" w:rsidRPr="00A53AAE">
        <w:rPr>
          <w:rFonts w:ascii="Times New Roman" w:eastAsiaTheme="minorHAnsi" w:hAnsi="Times New Roman" w:cs="Times New Roman"/>
          <w:sz w:val="24"/>
        </w:rPr>
        <w:t xml:space="preserve">being used industrially to control </w:t>
      </w:r>
      <w:r w:rsidR="006C374D">
        <w:rPr>
          <w:rFonts w:ascii="Times New Roman" w:eastAsiaTheme="minorHAnsi" w:hAnsi="Times New Roman" w:cs="Times New Roman"/>
          <w:sz w:val="24"/>
        </w:rPr>
        <w:t xml:space="preserve">and separate </w:t>
      </w:r>
      <w:r w:rsidR="006A4D01" w:rsidRPr="00A53AAE">
        <w:rPr>
          <w:rFonts w:ascii="Times New Roman" w:eastAsiaTheme="minorHAnsi" w:hAnsi="Times New Roman" w:cs="Times New Roman"/>
          <w:sz w:val="24"/>
        </w:rPr>
        <w:t xml:space="preserve">radioactive inert </w:t>
      </w:r>
      <w:r w:rsidR="006A4D01" w:rsidRPr="00E63066">
        <w:rPr>
          <w:rFonts w:ascii="Times New Roman" w:eastAsiaTheme="minorHAnsi" w:hAnsi="Times New Roman" w:cs="Times New Roman"/>
          <w:sz w:val="24"/>
        </w:rPr>
        <w:t>gases</w:t>
      </w:r>
      <w:r w:rsidR="006C374D">
        <w:rPr>
          <w:rFonts w:ascii="Times New Roman" w:eastAsiaTheme="minorHAnsi" w:hAnsi="Times New Roman" w:cs="Times New Roman"/>
          <w:sz w:val="24"/>
        </w:rPr>
        <w:t>;</w:t>
      </w:r>
      <w:r w:rsidR="006A4D01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6C374D">
        <w:rPr>
          <w:rFonts w:ascii="Times New Roman" w:eastAsiaTheme="minorHAnsi" w:hAnsi="Times New Roman" w:cs="Times New Roman"/>
          <w:sz w:val="24"/>
        </w:rPr>
        <w:t>h</w:t>
      </w:r>
      <w:r w:rsidR="006A4D01" w:rsidRPr="00E63066">
        <w:rPr>
          <w:rFonts w:ascii="Times New Roman" w:eastAsiaTheme="minorHAnsi" w:hAnsi="Times New Roman" w:cs="Times New Roman"/>
          <w:sz w:val="24"/>
        </w:rPr>
        <w:t xml:space="preserve">owever, this process is a highly </w:t>
      </w:r>
      <w:r w:rsidR="00E64D6F" w:rsidRPr="00E63066">
        <w:rPr>
          <w:rFonts w:ascii="Times New Roman" w:eastAsiaTheme="minorHAnsi" w:hAnsi="Times New Roman" w:cs="Times New Roman"/>
          <w:sz w:val="24"/>
        </w:rPr>
        <w:t>expensive</w:t>
      </w:r>
      <w:r w:rsidR="0070368E" w:rsidRPr="00E63066">
        <w:rPr>
          <w:rFonts w:ascii="Times New Roman" w:eastAsiaTheme="minorHAnsi" w:hAnsi="Times New Roman" w:cs="Times New Roman"/>
          <w:sz w:val="24"/>
        </w:rPr>
        <w:t xml:space="preserve"> separation process. </w:t>
      </w:r>
      <w:r w:rsidR="006C374D">
        <w:rPr>
          <w:rFonts w:ascii="Times New Roman" w:eastAsiaTheme="minorHAnsi" w:hAnsi="Times New Roman" w:cs="Times New Roman"/>
          <w:sz w:val="24"/>
        </w:rPr>
        <w:t>A cost and energy efficient alternative to this conventional separation process presents itself in an adsorptive separation and capture process.</w:t>
      </w:r>
      <w:r w:rsidR="00D641E8" w:rsidRPr="00E63066">
        <w:rPr>
          <w:rFonts w:ascii="Times New Roman" w:eastAsiaTheme="minorHAnsi" w:hAnsi="Times New Roman" w:cs="Times New Roman"/>
          <w:sz w:val="24"/>
        </w:rPr>
        <w:t xml:space="preserve"> </w:t>
      </w:r>
      <w:proofErr w:type="gramStart"/>
      <w:r w:rsidR="006801D0" w:rsidRPr="00E63066">
        <w:rPr>
          <w:rFonts w:ascii="Times New Roman" w:eastAsiaTheme="minorHAnsi" w:hAnsi="Times New Roman" w:cs="Times New Roman"/>
          <w:sz w:val="24"/>
        </w:rPr>
        <w:t>In order to</w:t>
      </w:r>
      <w:proofErr w:type="gramEnd"/>
      <w:r w:rsidR="006801D0" w:rsidRPr="00E63066">
        <w:rPr>
          <w:rFonts w:ascii="Times New Roman" w:eastAsiaTheme="minorHAnsi" w:hAnsi="Times New Roman" w:cs="Times New Roman"/>
          <w:sz w:val="24"/>
        </w:rPr>
        <w:t xml:space="preserve"> develop </w:t>
      </w:r>
      <w:r w:rsidR="00293B97" w:rsidRPr="00E63066">
        <w:rPr>
          <w:rFonts w:ascii="Times New Roman" w:eastAsiaTheme="minorHAnsi" w:hAnsi="Times New Roman" w:cs="Times New Roman"/>
          <w:sz w:val="24"/>
        </w:rPr>
        <w:t>an effective Xe/Kr separation process, it is necessary to develop</w:t>
      </w:r>
      <w:r w:rsidR="00D92DA4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6801D0" w:rsidRPr="00E63066">
        <w:rPr>
          <w:rFonts w:ascii="Times New Roman" w:eastAsiaTheme="minorHAnsi" w:hAnsi="Times New Roman" w:cs="Times New Roman"/>
          <w:sz w:val="24"/>
        </w:rPr>
        <w:t xml:space="preserve">an adsorbent with high Xe/Kr selectivity and high </w:t>
      </w:r>
      <w:r w:rsidR="00D92DA4" w:rsidRPr="00E63066">
        <w:rPr>
          <w:rFonts w:ascii="Times New Roman" w:eastAsiaTheme="minorHAnsi" w:hAnsi="Times New Roman" w:cs="Times New Roman"/>
          <w:sz w:val="24"/>
        </w:rPr>
        <w:t xml:space="preserve">Xe adsorption capacity. </w:t>
      </w:r>
      <w:r w:rsidR="00DB302C" w:rsidRPr="00E63066">
        <w:rPr>
          <w:rFonts w:ascii="Times New Roman" w:eastAsiaTheme="minorHAnsi" w:hAnsi="Times New Roman" w:cs="Times New Roman"/>
          <w:sz w:val="24"/>
        </w:rPr>
        <w:t xml:space="preserve">Due to </w:t>
      </w:r>
      <w:r w:rsidRPr="00E63066">
        <w:rPr>
          <w:rFonts w:ascii="Times New Roman" w:eastAsiaTheme="minorHAnsi" w:hAnsi="Times New Roman" w:cs="Times New Roman"/>
          <w:sz w:val="24"/>
        </w:rPr>
        <w:t>their</w:t>
      </w:r>
      <w:r w:rsidR="00A53AAE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DB302C" w:rsidRPr="00E63066">
        <w:rPr>
          <w:rFonts w:ascii="Times New Roman" w:eastAsiaTheme="minorHAnsi" w:hAnsi="Times New Roman" w:cs="Times New Roman"/>
          <w:sz w:val="24"/>
        </w:rPr>
        <w:t>high porosity and surface area</w:t>
      </w:r>
      <w:r w:rsidRPr="00E63066">
        <w:rPr>
          <w:rFonts w:ascii="Times New Roman" w:eastAsiaTheme="minorHAnsi" w:hAnsi="Times New Roman" w:cs="Times New Roman"/>
          <w:sz w:val="24"/>
        </w:rPr>
        <w:t>s</w:t>
      </w:r>
      <w:r w:rsidR="00DB302C" w:rsidRPr="00E63066">
        <w:rPr>
          <w:rFonts w:ascii="Times New Roman" w:eastAsiaTheme="minorHAnsi" w:hAnsi="Times New Roman" w:cs="Times New Roman"/>
          <w:sz w:val="24"/>
        </w:rPr>
        <w:t xml:space="preserve">, and </w:t>
      </w:r>
      <w:r w:rsidR="00831AC5" w:rsidRPr="00E63066">
        <w:rPr>
          <w:rFonts w:ascii="Times New Roman" w:eastAsiaTheme="minorHAnsi" w:hAnsi="Times New Roman" w:cs="Times New Roman"/>
          <w:sz w:val="24"/>
        </w:rPr>
        <w:t xml:space="preserve">adjustable functionalization on the pore surface, metal-organic frameworks (MOFs) are a potential porous sorbent for </w:t>
      </w:r>
      <w:commentRangeStart w:id="1"/>
      <w:r w:rsidR="00D47B75">
        <w:rPr>
          <w:rFonts w:ascii="Times New Roman" w:eastAsiaTheme="minorHAnsi" w:hAnsi="Times New Roman" w:cs="Times New Roman"/>
          <w:color w:val="FF0000"/>
          <w:sz w:val="24"/>
        </w:rPr>
        <w:t xml:space="preserve">Xe/Kr </w:t>
      </w:r>
      <w:commentRangeEnd w:id="1"/>
      <w:r w:rsidR="00D47B75">
        <w:rPr>
          <w:rStyle w:val="a7"/>
        </w:rPr>
        <w:commentReference w:id="1"/>
      </w:r>
      <w:r w:rsidR="00831AC5" w:rsidRPr="00E63066">
        <w:rPr>
          <w:rFonts w:ascii="Times New Roman" w:eastAsiaTheme="minorHAnsi" w:hAnsi="Times New Roman" w:cs="Times New Roman"/>
          <w:sz w:val="24"/>
        </w:rPr>
        <w:t>gas separation.</w:t>
      </w:r>
      <w:r w:rsidR="000D40CD" w:rsidRPr="00E63066">
        <w:rPr>
          <w:rFonts w:ascii="Times New Roman" w:eastAsiaTheme="minorHAnsi" w:hAnsi="Times New Roman" w:cs="Times New Roman"/>
          <w:sz w:val="24"/>
        </w:rPr>
        <w:t xml:space="preserve"> </w:t>
      </w:r>
    </w:p>
    <w:p w14:paraId="43D343C8" w14:textId="1CD1D19E" w:rsidR="001E04BF" w:rsidRDefault="009050FD" w:rsidP="00D92DA4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sz w:val="24"/>
        </w:rPr>
        <w:t>S</w:t>
      </w:r>
      <w:r w:rsidR="001E04BF" w:rsidRPr="00E63066">
        <w:rPr>
          <w:rFonts w:ascii="Times New Roman" w:eastAsiaTheme="minorHAnsi" w:hAnsi="Times New Roman" w:cs="Times New Roman"/>
          <w:sz w:val="24"/>
        </w:rPr>
        <w:t xml:space="preserve">everal experimental and computational studies have been </w:t>
      </w:r>
      <w:r w:rsidR="00A53AAE" w:rsidRPr="00E63066">
        <w:rPr>
          <w:rFonts w:ascii="Times New Roman" w:eastAsiaTheme="minorHAnsi" w:hAnsi="Times New Roman" w:cs="Times New Roman"/>
          <w:sz w:val="24"/>
        </w:rPr>
        <w:t>conducted</w:t>
      </w:r>
      <w:r w:rsidR="001E04BF" w:rsidRPr="00E63066">
        <w:rPr>
          <w:rFonts w:ascii="Times New Roman" w:eastAsiaTheme="minorHAnsi" w:hAnsi="Times New Roman" w:cs="Times New Roman"/>
          <w:sz w:val="24"/>
        </w:rPr>
        <w:t xml:space="preserve"> to develop an appropriate </w:t>
      </w:r>
      <w:r w:rsidR="001E04BF">
        <w:rPr>
          <w:rFonts w:ascii="Times New Roman" w:eastAsiaTheme="minorHAnsi" w:hAnsi="Times New Roman" w:cs="Times New Roman"/>
          <w:sz w:val="24"/>
        </w:rPr>
        <w:t xml:space="preserve">MOF for Xe/Kr separation. </w:t>
      </w:r>
      <w:proofErr w:type="gramStart"/>
      <w:r w:rsidR="001E04BF">
        <w:rPr>
          <w:rFonts w:ascii="Times New Roman" w:eastAsiaTheme="minorHAnsi" w:hAnsi="Times New Roman" w:cs="Times New Roman"/>
          <w:sz w:val="24"/>
        </w:rPr>
        <w:t>In particular, a</w:t>
      </w:r>
      <w:proofErr w:type="gramEnd"/>
      <w:r w:rsidR="001E04BF">
        <w:rPr>
          <w:rFonts w:ascii="Times New Roman" w:eastAsiaTheme="minorHAnsi" w:hAnsi="Times New Roman" w:cs="Times New Roman"/>
          <w:sz w:val="24"/>
        </w:rPr>
        <w:t xml:space="preserve"> computational high-through</w:t>
      </w:r>
      <w:r w:rsidR="00750562">
        <w:rPr>
          <w:rFonts w:ascii="Times New Roman" w:eastAsiaTheme="minorHAnsi" w:hAnsi="Times New Roman" w:cs="Times New Roman"/>
          <w:sz w:val="24"/>
        </w:rPr>
        <w:t xml:space="preserve">put screening study was reported to find the </w:t>
      </w:r>
      <w:r w:rsidR="006C374D">
        <w:rPr>
          <w:rFonts w:ascii="Times New Roman" w:eastAsiaTheme="minorHAnsi" w:hAnsi="Times New Roman" w:cs="Times New Roman"/>
          <w:sz w:val="24"/>
        </w:rPr>
        <w:t>parameters</w:t>
      </w:r>
      <w:r w:rsidR="00E97B4D">
        <w:rPr>
          <w:rFonts w:ascii="Times New Roman" w:eastAsiaTheme="minorHAnsi" w:hAnsi="Times New Roman" w:cs="Times New Roman"/>
          <w:sz w:val="24"/>
        </w:rPr>
        <w:t xml:space="preserve"> of</w:t>
      </w:r>
      <w:r w:rsidR="006C374D">
        <w:rPr>
          <w:rFonts w:ascii="Times New Roman" w:eastAsiaTheme="minorHAnsi" w:hAnsi="Times New Roman" w:cs="Times New Roman"/>
          <w:sz w:val="24"/>
        </w:rPr>
        <w:t xml:space="preserve"> a</w:t>
      </w:r>
      <w:r w:rsidR="00E97B4D">
        <w:rPr>
          <w:rFonts w:ascii="Times New Roman" w:eastAsiaTheme="minorHAnsi" w:hAnsi="Times New Roman" w:cs="Times New Roman"/>
          <w:sz w:val="24"/>
        </w:rPr>
        <w:t xml:space="preserve"> MOF </w:t>
      </w:r>
      <w:r w:rsidR="006C374D">
        <w:rPr>
          <w:rFonts w:ascii="Times New Roman" w:eastAsiaTheme="minorHAnsi" w:hAnsi="Times New Roman" w:cs="Times New Roman"/>
          <w:sz w:val="24"/>
        </w:rPr>
        <w:t xml:space="preserve">suitable </w:t>
      </w:r>
      <w:r w:rsidR="00E97B4D">
        <w:rPr>
          <w:rFonts w:ascii="Times New Roman" w:eastAsiaTheme="minorHAnsi" w:hAnsi="Times New Roman" w:cs="Times New Roman"/>
          <w:sz w:val="24"/>
        </w:rPr>
        <w:t xml:space="preserve">for separation and capture of noble gases, </w:t>
      </w:r>
      <w:r w:rsidR="00E97B4D" w:rsidRPr="00E63066">
        <w:rPr>
          <w:rFonts w:ascii="Times New Roman" w:eastAsiaTheme="minorHAnsi" w:hAnsi="Times New Roman" w:cs="Times New Roman"/>
          <w:sz w:val="24"/>
        </w:rPr>
        <w:t xml:space="preserve">and it was suggested that </w:t>
      </w:r>
      <w:r w:rsidR="000D3F54" w:rsidRPr="00E63066">
        <w:rPr>
          <w:rFonts w:ascii="Times New Roman" w:eastAsiaTheme="minorHAnsi" w:hAnsi="Times New Roman" w:cs="Times New Roman"/>
          <w:sz w:val="24"/>
        </w:rPr>
        <w:t>MOFs with 4</w:t>
      </w:r>
      <w:r w:rsidR="009C1552" w:rsidRPr="00E63066">
        <w:rPr>
          <w:rFonts w:ascii="Times New Roman" w:eastAsiaTheme="minorHAnsi" w:hAnsi="Times New Roman" w:cs="Times New Roman"/>
          <w:sz w:val="24"/>
        </w:rPr>
        <w:t>–8</w:t>
      </w:r>
      <w:r w:rsidR="00BD6533" w:rsidRPr="00E63066">
        <w:rPr>
          <w:rFonts w:ascii="Times New Roman" w:eastAsiaTheme="minorHAnsi" w:hAnsi="Times New Roman" w:cs="Times New Roman"/>
          <w:sz w:val="24"/>
        </w:rPr>
        <w:t xml:space="preserve"> Å </w:t>
      </w:r>
      <w:r w:rsidR="00D47B75">
        <w:rPr>
          <w:rFonts w:ascii="Times New Roman" w:eastAsiaTheme="minorHAnsi" w:hAnsi="Times New Roman" w:cs="Times New Roman"/>
          <w:color w:val="FF0000"/>
          <w:sz w:val="24"/>
        </w:rPr>
        <w:t xml:space="preserve">(is this pore size? Will need to specify what this measurement is for) </w:t>
      </w:r>
      <w:r w:rsidR="00BD6533" w:rsidRPr="00E63066">
        <w:rPr>
          <w:rFonts w:ascii="Times New Roman" w:eastAsiaTheme="minorHAnsi" w:hAnsi="Times New Roman" w:cs="Times New Roman"/>
          <w:sz w:val="24"/>
        </w:rPr>
        <w:t xml:space="preserve">and cylindrical structure are ideal for Xe/Kr </w:t>
      </w:r>
      <w:commentRangeStart w:id="2"/>
      <w:r w:rsidR="00BD6533" w:rsidRPr="00E63066">
        <w:rPr>
          <w:rFonts w:ascii="Times New Roman" w:eastAsiaTheme="minorHAnsi" w:hAnsi="Times New Roman" w:cs="Times New Roman"/>
          <w:sz w:val="24"/>
        </w:rPr>
        <w:t>separation</w:t>
      </w:r>
      <w:commentRangeEnd w:id="2"/>
      <w:r w:rsidR="001C2B1B">
        <w:rPr>
          <w:rStyle w:val="a7"/>
        </w:rPr>
        <w:commentReference w:id="2"/>
      </w:r>
      <w:r w:rsidR="00BD6533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FC2D19" w:rsidRPr="00E63066">
        <w:rPr>
          <w:rFonts w:ascii="Times New Roman" w:eastAsiaTheme="minorHAnsi" w:hAnsi="Times New Roman" w:cs="Times New Roman"/>
          <w:sz w:val="24"/>
        </w:rPr>
        <w:t xml:space="preserve">SBMOF-1 was </w:t>
      </w:r>
      <w:r w:rsidRPr="00E63066">
        <w:rPr>
          <w:rFonts w:ascii="Times New Roman" w:eastAsiaTheme="minorHAnsi" w:hAnsi="Times New Roman" w:cs="Times New Roman"/>
          <w:sz w:val="24"/>
        </w:rPr>
        <w:t xml:space="preserve">identified </w:t>
      </w:r>
      <w:r w:rsidR="00FC2D19" w:rsidRPr="00E63066">
        <w:rPr>
          <w:rFonts w:ascii="Times New Roman" w:eastAsiaTheme="minorHAnsi" w:hAnsi="Times New Roman" w:cs="Times New Roman"/>
          <w:sz w:val="24"/>
        </w:rPr>
        <w:t xml:space="preserve">to be an excellent porous material for Xe/Kr separation among more </w:t>
      </w:r>
      <w:r w:rsidR="00556587" w:rsidRPr="00E63066">
        <w:rPr>
          <w:rFonts w:ascii="Times New Roman" w:eastAsiaTheme="minorHAnsi" w:hAnsi="Times New Roman" w:cs="Times New Roman"/>
          <w:sz w:val="24"/>
        </w:rPr>
        <w:t xml:space="preserve">than 125,000 MOF structures through molecular </w:t>
      </w:r>
      <w:commentRangeStart w:id="3"/>
      <w:r w:rsidR="00556587" w:rsidRPr="00E63066">
        <w:rPr>
          <w:rFonts w:ascii="Times New Roman" w:eastAsiaTheme="minorHAnsi" w:hAnsi="Times New Roman" w:cs="Times New Roman"/>
          <w:sz w:val="24"/>
        </w:rPr>
        <w:t>simulation</w:t>
      </w:r>
      <w:commentRangeEnd w:id="3"/>
      <w:r w:rsidR="003E7CCB">
        <w:rPr>
          <w:rStyle w:val="a7"/>
        </w:rPr>
        <w:commentReference w:id="3"/>
      </w:r>
      <w:r w:rsidR="00556587" w:rsidRPr="00E63066">
        <w:rPr>
          <w:rFonts w:ascii="Times New Roman" w:eastAsiaTheme="minorHAnsi" w:hAnsi="Times New Roman" w:cs="Times New Roman"/>
          <w:sz w:val="24"/>
        </w:rPr>
        <w:t>.</w:t>
      </w:r>
      <w:r w:rsidR="00EB7202" w:rsidRPr="00E63066">
        <w:rPr>
          <w:rFonts w:ascii="Times New Roman" w:eastAsiaTheme="minorHAnsi" w:hAnsi="Times New Roman" w:cs="Times New Roman"/>
          <w:sz w:val="24"/>
        </w:rPr>
        <w:t xml:space="preserve"> Although high-</w:t>
      </w:r>
      <w:r w:rsidR="00A86179" w:rsidRPr="00E63066">
        <w:rPr>
          <w:rFonts w:ascii="Times New Roman" w:eastAsiaTheme="minorHAnsi" w:hAnsi="Times New Roman" w:cs="Times New Roman"/>
          <w:sz w:val="24"/>
        </w:rPr>
        <w:t xml:space="preserve">throughput </w:t>
      </w:r>
      <w:r w:rsidR="00A86179" w:rsidRPr="00E63066">
        <w:rPr>
          <w:rFonts w:ascii="Times New Roman" w:eastAsiaTheme="minorHAnsi" w:hAnsi="Times New Roman" w:cs="Times New Roman"/>
          <w:sz w:val="24"/>
        </w:rPr>
        <w:lastRenderedPageBreak/>
        <w:t xml:space="preserve">screening studies and </w:t>
      </w:r>
      <w:r w:rsidR="00B37FBE" w:rsidRPr="00E63066">
        <w:rPr>
          <w:rFonts w:ascii="Times New Roman" w:eastAsiaTheme="minorHAnsi" w:hAnsi="Times New Roman" w:cs="Times New Roman"/>
          <w:sz w:val="24"/>
        </w:rPr>
        <w:t xml:space="preserve">many existing MOFs studies for Xe/Kr separation have focused on the optimization of geometric </w:t>
      </w:r>
      <w:r w:rsidR="00D23329" w:rsidRPr="00E63066">
        <w:rPr>
          <w:rFonts w:ascii="Times New Roman" w:eastAsiaTheme="minorHAnsi" w:hAnsi="Times New Roman" w:cs="Times New Roman"/>
          <w:sz w:val="24"/>
        </w:rPr>
        <w:t>properties, few studies have been conducted to adjust adsorption site</w:t>
      </w:r>
      <w:r w:rsidR="00211A82" w:rsidRPr="00E63066">
        <w:rPr>
          <w:rFonts w:ascii="Times New Roman" w:eastAsiaTheme="minorHAnsi" w:hAnsi="Times New Roman" w:cs="Times New Roman"/>
          <w:sz w:val="24"/>
        </w:rPr>
        <w:t>s</w:t>
      </w:r>
      <w:r w:rsidR="00D23329" w:rsidRPr="00E63066">
        <w:rPr>
          <w:rFonts w:ascii="Times New Roman" w:eastAsiaTheme="minorHAnsi" w:hAnsi="Times New Roman" w:cs="Times New Roman"/>
          <w:sz w:val="24"/>
        </w:rPr>
        <w:t xml:space="preserve"> using metal and polar functional group</w:t>
      </w:r>
      <w:r w:rsidR="00AA6055" w:rsidRPr="00E63066">
        <w:rPr>
          <w:rFonts w:ascii="Times New Roman" w:eastAsiaTheme="minorHAnsi" w:hAnsi="Times New Roman" w:cs="Times New Roman"/>
          <w:sz w:val="24"/>
        </w:rPr>
        <w:t>s.</w:t>
      </w:r>
      <w:r w:rsidR="00156D6C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D8396B" w:rsidRPr="00E63066">
        <w:rPr>
          <w:rFonts w:ascii="Times New Roman" w:eastAsiaTheme="minorHAnsi" w:hAnsi="Times New Roman" w:cs="Times New Roman"/>
          <w:sz w:val="24"/>
        </w:rPr>
        <w:t>Meek</w:t>
      </w:r>
      <w:r w:rsidR="00106BFE" w:rsidRPr="00E63066">
        <w:rPr>
          <w:rFonts w:ascii="Times New Roman" w:eastAsiaTheme="minorHAnsi" w:hAnsi="Times New Roman" w:cs="Times New Roman"/>
          <w:sz w:val="24"/>
        </w:rPr>
        <w:t xml:space="preserve"> et al.</w:t>
      </w:r>
      <w:r w:rsidR="001662E4" w:rsidRPr="00E63066">
        <w:rPr>
          <w:rFonts w:ascii="Times New Roman" w:eastAsiaTheme="minorHAnsi" w:hAnsi="Times New Roman" w:cs="Times New Roman"/>
          <w:sz w:val="24"/>
        </w:rPr>
        <w:t xml:space="preserve"> reported that</w:t>
      </w:r>
      <w:r w:rsidR="005D30DF" w:rsidRPr="00E63066">
        <w:rPr>
          <w:rFonts w:ascii="Times New Roman" w:eastAsiaTheme="minorHAnsi" w:hAnsi="Times New Roman" w:cs="Times New Roman"/>
          <w:sz w:val="24"/>
        </w:rPr>
        <w:t xml:space="preserve"> IRMOF-1 was systematically synthesized using halogenated ligand</w:t>
      </w:r>
      <w:r w:rsidR="006C374D">
        <w:rPr>
          <w:rFonts w:ascii="Times New Roman" w:eastAsiaTheme="minorHAnsi" w:hAnsi="Times New Roman" w:cs="Times New Roman"/>
          <w:sz w:val="24"/>
        </w:rPr>
        <w:t>s each</w:t>
      </w:r>
      <w:r w:rsidR="005D30DF" w:rsidRPr="00E63066">
        <w:rPr>
          <w:rFonts w:ascii="Times New Roman" w:eastAsiaTheme="minorHAnsi" w:hAnsi="Times New Roman" w:cs="Times New Roman"/>
          <w:sz w:val="24"/>
        </w:rPr>
        <w:t xml:space="preserve"> containing a </w:t>
      </w:r>
      <w:r w:rsidR="006C374D">
        <w:rPr>
          <w:rFonts w:ascii="Times New Roman" w:eastAsiaTheme="minorHAnsi" w:hAnsi="Times New Roman" w:cs="Times New Roman"/>
          <w:sz w:val="24"/>
        </w:rPr>
        <w:t xml:space="preserve">different </w:t>
      </w:r>
      <w:r w:rsidR="005D30DF" w:rsidRPr="00E63066">
        <w:rPr>
          <w:rFonts w:ascii="Times New Roman" w:eastAsiaTheme="minorHAnsi" w:hAnsi="Times New Roman" w:cs="Times New Roman"/>
          <w:sz w:val="24"/>
        </w:rPr>
        <w:t xml:space="preserve">halogen element, and </w:t>
      </w:r>
      <w:r w:rsidR="005D30DF" w:rsidRPr="00074A27">
        <w:rPr>
          <w:rFonts w:ascii="Times New Roman" w:eastAsiaTheme="minorHAnsi" w:hAnsi="Times New Roman" w:cs="Times New Roman"/>
          <w:sz w:val="24"/>
        </w:rPr>
        <w:t xml:space="preserve">as </w:t>
      </w:r>
      <w:ins w:id="4" w:author="만든 이" w:date="2021-05-06T13:17:00Z">
        <w:r w:rsidR="00211A82" w:rsidRPr="00074A27">
          <w:rPr>
            <w:rFonts w:ascii="Times New Roman" w:eastAsiaTheme="minorHAnsi" w:hAnsi="Times New Roman" w:cs="Times New Roman"/>
            <w:sz w:val="24"/>
          </w:rPr>
          <w:t xml:space="preserve">a </w:t>
        </w:r>
      </w:ins>
      <w:r w:rsidR="005D30DF" w:rsidRPr="00074A27">
        <w:rPr>
          <w:rFonts w:ascii="Times New Roman" w:eastAsiaTheme="minorHAnsi" w:hAnsi="Times New Roman" w:cs="Times New Roman"/>
          <w:sz w:val="24"/>
        </w:rPr>
        <w:t xml:space="preserve">result, </w:t>
      </w:r>
      <w:r w:rsidR="005D30DF" w:rsidRPr="00E63066">
        <w:rPr>
          <w:rFonts w:ascii="Times New Roman" w:eastAsiaTheme="minorHAnsi" w:hAnsi="Times New Roman" w:cs="Times New Roman"/>
          <w:sz w:val="24"/>
        </w:rPr>
        <w:t>it was demonstrated that the polarizabi</w:t>
      </w:r>
      <w:r w:rsidR="000D4CCE" w:rsidRPr="00E63066">
        <w:rPr>
          <w:rFonts w:ascii="Times New Roman" w:eastAsiaTheme="minorHAnsi" w:hAnsi="Times New Roman" w:cs="Times New Roman"/>
          <w:sz w:val="24"/>
        </w:rPr>
        <w:t xml:space="preserve">lity of the halogenated ligand is correlated with Xe/Kr </w:t>
      </w:r>
      <w:commentRangeStart w:id="5"/>
      <w:r w:rsidR="000D4CCE" w:rsidRPr="00E63066">
        <w:rPr>
          <w:rFonts w:ascii="Times New Roman" w:eastAsiaTheme="minorHAnsi" w:hAnsi="Times New Roman" w:cs="Times New Roman"/>
          <w:sz w:val="24"/>
        </w:rPr>
        <w:t>selectivity</w:t>
      </w:r>
      <w:commentRangeEnd w:id="5"/>
      <w:r w:rsidR="00074A27">
        <w:rPr>
          <w:rStyle w:val="a7"/>
        </w:rPr>
        <w:commentReference w:id="5"/>
      </w:r>
      <w:r w:rsidR="00F40545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384A57" w:rsidRPr="00E63066">
        <w:rPr>
          <w:rFonts w:ascii="Times New Roman" w:eastAsiaTheme="minorHAnsi" w:hAnsi="Times New Roman" w:cs="Times New Roman"/>
          <w:sz w:val="24"/>
        </w:rPr>
        <w:t xml:space="preserve">Lee and </w:t>
      </w:r>
      <w:r w:rsidR="008143A1" w:rsidRPr="00E63066">
        <w:rPr>
          <w:rFonts w:ascii="Times New Roman" w:eastAsiaTheme="minorHAnsi" w:hAnsi="Times New Roman" w:cs="Times New Roman"/>
          <w:sz w:val="24"/>
        </w:rPr>
        <w:t xml:space="preserve">Kim et al. </w:t>
      </w:r>
      <w:r w:rsidR="00991B8F" w:rsidRPr="00E63066">
        <w:rPr>
          <w:rFonts w:ascii="Times New Roman" w:eastAsiaTheme="minorHAnsi" w:hAnsi="Times New Roman" w:cs="Times New Roman"/>
          <w:sz w:val="24"/>
        </w:rPr>
        <w:t>introduced polar functional group</w:t>
      </w:r>
      <w:r w:rsidR="0079303D" w:rsidRPr="00E63066">
        <w:rPr>
          <w:rFonts w:ascii="Times New Roman" w:eastAsiaTheme="minorHAnsi" w:hAnsi="Times New Roman" w:cs="Times New Roman"/>
          <w:sz w:val="24"/>
        </w:rPr>
        <w:t>s</w:t>
      </w:r>
      <w:r w:rsidR="00991B8F" w:rsidRPr="00E63066">
        <w:rPr>
          <w:rFonts w:ascii="Times New Roman" w:eastAsiaTheme="minorHAnsi" w:hAnsi="Times New Roman" w:cs="Times New Roman"/>
          <w:sz w:val="24"/>
        </w:rPr>
        <w:t xml:space="preserve"> into the organic ligand of UiO-66</w:t>
      </w:r>
      <w:r w:rsidR="00632070">
        <w:rPr>
          <w:rFonts w:ascii="Times New Roman" w:eastAsiaTheme="minorHAnsi" w:hAnsi="Times New Roman" w:cs="Times New Roman"/>
          <w:sz w:val="24"/>
        </w:rPr>
        <w:t xml:space="preserve"> to form </w:t>
      </w:r>
      <w:r w:rsidR="00632070" w:rsidRPr="00E63066">
        <w:rPr>
          <w:rFonts w:ascii="Times New Roman" w:eastAsiaTheme="minorHAnsi" w:hAnsi="Times New Roman" w:cs="Times New Roman"/>
          <w:sz w:val="24"/>
        </w:rPr>
        <w:t>UiO-66-NH2(</w:t>
      </w:r>
      <w:proofErr w:type="spellStart"/>
      <w:r w:rsidR="00632070" w:rsidRPr="00E63066">
        <w:rPr>
          <w:rFonts w:ascii="Times New Roman" w:eastAsiaTheme="minorHAnsi" w:hAnsi="Times New Roman" w:cs="Times New Roman"/>
          <w:sz w:val="24"/>
        </w:rPr>
        <w:t>OMe</w:t>
      </w:r>
      <w:proofErr w:type="spellEnd"/>
      <w:r w:rsidR="00632070" w:rsidRPr="00E63066">
        <w:rPr>
          <w:rFonts w:ascii="Times New Roman" w:eastAsiaTheme="minorHAnsi" w:hAnsi="Times New Roman" w:cs="Times New Roman"/>
          <w:sz w:val="24"/>
        </w:rPr>
        <w:t>)</w:t>
      </w:r>
      <w:proofErr w:type="gramStart"/>
      <w:r w:rsidR="00632070" w:rsidRPr="00E63066">
        <w:rPr>
          <w:rFonts w:ascii="Times New Roman" w:eastAsiaTheme="minorHAnsi" w:hAnsi="Times New Roman" w:cs="Times New Roman"/>
          <w:sz w:val="24"/>
        </w:rPr>
        <w:t>2</w:t>
      </w:r>
      <w:r w:rsidR="00632070" w:rsidRPr="00E63066">
        <w:rPr>
          <w:rFonts w:ascii="Times New Roman" w:eastAsiaTheme="minorHAnsi" w:hAnsi="Times New Roman" w:cs="Times New Roman"/>
          <w:strike/>
          <w:sz w:val="24"/>
        </w:rPr>
        <w:t>,</w:t>
      </w:r>
      <w:r w:rsidR="00211A82" w:rsidRPr="00E63066">
        <w:rPr>
          <w:rFonts w:ascii="Times New Roman" w:eastAsiaTheme="minorHAnsi" w:hAnsi="Times New Roman" w:cs="Times New Roman"/>
          <w:sz w:val="24"/>
        </w:rPr>
        <w:t>.</w:t>
      </w:r>
      <w:proofErr w:type="gramEnd"/>
      <w:r w:rsidR="00211A82" w:rsidRPr="00E63066">
        <w:rPr>
          <w:rFonts w:ascii="Times New Roman" w:eastAsiaTheme="minorHAnsi" w:hAnsi="Times New Roman" w:cs="Times New Roman"/>
          <w:sz w:val="24"/>
        </w:rPr>
        <w:t xml:space="preserve"> The introduction of the polar functional</w:t>
      </w:r>
      <w:r w:rsidR="00947236" w:rsidRPr="00E63066">
        <w:rPr>
          <w:rFonts w:ascii="Times New Roman" w:eastAsiaTheme="minorHAnsi" w:hAnsi="Times New Roman" w:cs="Times New Roman"/>
          <w:sz w:val="24"/>
        </w:rPr>
        <w:t xml:space="preserve"> improved </w:t>
      </w:r>
      <w:r w:rsidR="0079303D" w:rsidRPr="00E63066">
        <w:rPr>
          <w:rFonts w:ascii="Times New Roman" w:eastAsiaTheme="minorHAnsi" w:hAnsi="Times New Roman" w:cs="Times New Roman"/>
          <w:sz w:val="24"/>
        </w:rPr>
        <w:t xml:space="preserve">the Xe/Kr selectivity </w:t>
      </w:r>
      <w:r w:rsidR="00260A92" w:rsidRPr="00E63066">
        <w:rPr>
          <w:rFonts w:ascii="Times New Roman" w:eastAsiaTheme="minorHAnsi" w:hAnsi="Times New Roman" w:cs="Times New Roman"/>
          <w:sz w:val="24"/>
        </w:rPr>
        <w:t>due to the</w:t>
      </w:r>
      <w:r w:rsidR="00E26964" w:rsidRPr="00E63066">
        <w:rPr>
          <w:rFonts w:ascii="Times New Roman" w:eastAsiaTheme="minorHAnsi" w:hAnsi="Times New Roman" w:cs="Times New Roman"/>
          <w:sz w:val="24"/>
        </w:rPr>
        <w:t xml:space="preserve"> permanent dipole</w:t>
      </w:r>
      <w:r w:rsidR="00260A92" w:rsidRPr="00E63066">
        <w:rPr>
          <w:rFonts w:ascii="Times New Roman" w:eastAsiaTheme="minorHAnsi" w:hAnsi="Times New Roman" w:cs="Times New Roman"/>
          <w:sz w:val="24"/>
        </w:rPr>
        <w:t xml:space="preserve"> derived from the electron-rich </w:t>
      </w:r>
      <w:commentRangeStart w:id="6"/>
      <w:r w:rsidR="007E04BE" w:rsidRPr="00E63066">
        <w:rPr>
          <w:rFonts w:ascii="Times New Roman" w:eastAsiaTheme="minorHAnsi" w:hAnsi="Times New Roman" w:cs="Times New Roman"/>
          <w:sz w:val="24"/>
        </w:rPr>
        <w:t>ligand</w:t>
      </w:r>
      <w:commentRangeEnd w:id="6"/>
      <w:r w:rsidR="00150EA0">
        <w:rPr>
          <w:rStyle w:val="a7"/>
        </w:rPr>
        <w:commentReference w:id="6"/>
      </w:r>
      <w:r w:rsidR="007E04BE" w:rsidRPr="00E63066">
        <w:rPr>
          <w:rFonts w:ascii="Times New Roman" w:eastAsiaTheme="minorHAnsi" w:hAnsi="Times New Roman" w:cs="Times New Roman"/>
          <w:sz w:val="24"/>
        </w:rPr>
        <w:t>.</w:t>
      </w:r>
      <w:r w:rsidR="008A17C6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DC15FE" w:rsidRPr="00E63066">
        <w:rPr>
          <w:rFonts w:ascii="Times New Roman" w:eastAsiaTheme="minorHAnsi" w:hAnsi="Times New Roman" w:cs="Times New Roman"/>
          <w:sz w:val="24"/>
        </w:rPr>
        <w:t>These studies support</w:t>
      </w:r>
      <w:r w:rsidR="00632070">
        <w:rPr>
          <w:rFonts w:ascii="Times New Roman" w:eastAsiaTheme="minorHAnsi" w:hAnsi="Times New Roman" w:cs="Times New Roman"/>
          <w:sz w:val="24"/>
        </w:rPr>
        <w:t xml:space="preserve"> </w:t>
      </w:r>
      <w:r w:rsidR="00DC15FE" w:rsidRPr="00E63066">
        <w:rPr>
          <w:rFonts w:ascii="Times New Roman" w:eastAsiaTheme="minorHAnsi" w:hAnsi="Times New Roman" w:cs="Times New Roman"/>
          <w:sz w:val="24"/>
        </w:rPr>
        <w:t xml:space="preserve">that the </w:t>
      </w:r>
      <w:r w:rsidR="00017AEF" w:rsidRPr="00E63066">
        <w:rPr>
          <w:rFonts w:ascii="Times New Roman" w:eastAsiaTheme="minorHAnsi" w:hAnsi="Times New Roman" w:cs="Times New Roman"/>
          <w:sz w:val="24"/>
        </w:rPr>
        <w:t xml:space="preserve">control of adsorption sites in which </w:t>
      </w:r>
      <w:r w:rsidR="00BE40AD" w:rsidRPr="00E63066">
        <w:rPr>
          <w:rFonts w:ascii="Times New Roman" w:eastAsiaTheme="minorHAnsi" w:hAnsi="Times New Roman" w:cs="Times New Roman"/>
          <w:sz w:val="24"/>
        </w:rPr>
        <w:t xml:space="preserve">functional group are </w:t>
      </w:r>
      <w:r w:rsidR="00BE40AD">
        <w:rPr>
          <w:rFonts w:ascii="Times New Roman" w:eastAsiaTheme="minorHAnsi" w:hAnsi="Times New Roman" w:cs="Times New Roman"/>
          <w:sz w:val="24"/>
        </w:rPr>
        <w:t>introduced into MOF is a major strategy for</w:t>
      </w:r>
      <w:r w:rsidR="00632070">
        <w:rPr>
          <w:rFonts w:ascii="Times New Roman" w:eastAsiaTheme="minorHAnsi" w:hAnsi="Times New Roman" w:cs="Times New Roman"/>
          <w:sz w:val="24"/>
        </w:rPr>
        <w:t xml:space="preserve"> improving</w:t>
      </w:r>
      <w:r w:rsidR="00BE40AD">
        <w:rPr>
          <w:rFonts w:ascii="Times New Roman" w:eastAsiaTheme="minorHAnsi" w:hAnsi="Times New Roman" w:cs="Times New Roman"/>
          <w:sz w:val="24"/>
        </w:rPr>
        <w:t xml:space="preserve"> noble gas</w:t>
      </w:r>
      <w:r w:rsidR="00632070">
        <w:rPr>
          <w:rFonts w:ascii="Times New Roman" w:eastAsiaTheme="minorHAnsi" w:hAnsi="Times New Roman" w:cs="Times New Roman"/>
          <w:sz w:val="24"/>
        </w:rPr>
        <w:t xml:space="preserve"> </w:t>
      </w:r>
      <w:r w:rsidR="00BE40AD">
        <w:rPr>
          <w:rFonts w:ascii="Times New Roman" w:eastAsiaTheme="minorHAnsi" w:hAnsi="Times New Roman" w:cs="Times New Roman"/>
          <w:sz w:val="24"/>
        </w:rPr>
        <w:t>separation</w:t>
      </w:r>
      <w:r w:rsidR="00632070">
        <w:rPr>
          <w:rFonts w:ascii="Times New Roman" w:eastAsiaTheme="minorHAnsi" w:hAnsi="Times New Roman" w:cs="Times New Roman"/>
          <w:sz w:val="24"/>
        </w:rPr>
        <w:t>.</w:t>
      </w:r>
    </w:p>
    <w:p w14:paraId="06E8F1D0" w14:textId="4B364607" w:rsidR="00DA2FFC" w:rsidRDefault="00DA2FFC" w:rsidP="00D92DA4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Our purpose. </w:t>
      </w:r>
    </w:p>
    <w:p w14:paraId="3C6F1800" w14:textId="187812D8" w:rsidR="003225C3" w:rsidRDefault="003225C3" w:rsidP="008601B3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1FA7A546" w14:textId="292D3731" w:rsidR="00F43C91" w:rsidRPr="005D7AE3" w:rsidRDefault="005D7AE3" w:rsidP="005D7AE3">
      <w:pPr>
        <w:pStyle w:val="a4"/>
        <w:numPr>
          <w:ilvl w:val="0"/>
          <w:numId w:val="1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8"/>
          <w:szCs w:val="28"/>
        </w:rPr>
      </w:pPr>
      <w:r w:rsidRPr="005D7AE3">
        <w:rPr>
          <w:rFonts w:ascii="Times New Roman" w:eastAsiaTheme="minorHAnsi" w:hAnsi="Times New Roman" w:cs="Times New Roman" w:hint="eastAsia"/>
          <w:b/>
          <w:sz w:val="28"/>
          <w:szCs w:val="28"/>
        </w:rPr>
        <w:t>Experiments</w:t>
      </w:r>
    </w:p>
    <w:p w14:paraId="46AB0E4B" w14:textId="387BE547" w:rsidR="005D7AE3" w:rsidRPr="005D7AE3" w:rsidRDefault="005D7AE3" w:rsidP="005D7AE3">
      <w:pPr>
        <w:pStyle w:val="a4"/>
        <w:numPr>
          <w:ilvl w:val="1"/>
          <w:numId w:val="1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 xml:space="preserve"> </w:t>
      </w:r>
      <w:r w:rsidRPr="005D7AE3">
        <w:rPr>
          <w:rFonts w:ascii="Times New Roman" w:eastAsiaTheme="minorHAnsi" w:hAnsi="Times New Roman" w:cs="Times New Roman" w:hint="eastAsia"/>
          <w:b/>
          <w:sz w:val="24"/>
        </w:rPr>
        <w:t>Material syntheses</w:t>
      </w:r>
    </w:p>
    <w:p w14:paraId="765AB6D1" w14:textId="44217DCC" w:rsidR="00F36525" w:rsidRPr="00E63066" w:rsidRDefault="00366605" w:rsidP="000A4C6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b/>
          <w:sz w:val="24"/>
        </w:rPr>
        <w:t>Ni-</w:t>
      </w:r>
      <w:proofErr w:type="spellStart"/>
      <w:r w:rsidRPr="00E63066">
        <w:rPr>
          <w:rFonts w:ascii="Times New Roman" w:eastAsiaTheme="minorHAnsi" w:hAnsi="Times New Roman" w:cs="Times New Roman"/>
          <w:b/>
          <w:sz w:val="24"/>
        </w:rPr>
        <w:t>PyC</w:t>
      </w:r>
      <w:proofErr w:type="spellEnd"/>
      <w:r w:rsidR="00DD218D" w:rsidRPr="00E63066">
        <w:rPr>
          <w:rFonts w:ascii="Times New Roman" w:eastAsiaTheme="minorHAnsi" w:hAnsi="Times New Roman" w:cs="Times New Roman"/>
          <w:b/>
          <w:sz w:val="24"/>
        </w:rPr>
        <w:t xml:space="preserve"> synthesis</w:t>
      </w:r>
      <w:r w:rsidR="00FF2D45" w:rsidRPr="00E63066">
        <w:rPr>
          <w:rFonts w:ascii="Times New Roman" w:eastAsiaTheme="minorHAnsi" w:hAnsi="Times New Roman" w:cs="Times New Roman"/>
          <w:b/>
          <w:sz w:val="24"/>
        </w:rPr>
        <w:t>.</w:t>
      </w:r>
      <w:r w:rsidR="00DD218D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5535C3" w:rsidRPr="00E63066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5535C3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5535C3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913EF6" w:rsidRPr="00E63066">
        <w:rPr>
          <w:rFonts w:ascii="Times New Roman" w:eastAsiaTheme="minorHAnsi" w:hAnsi="Times New Roman" w:cs="Times New Roman"/>
          <w:sz w:val="24"/>
        </w:rPr>
        <w:t>was synthesized</w:t>
      </w:r>
      <w:r w:rsidR="00D64E95" w:rsidRPr="00E63066">
        <w:rPr>
          <w:rFonts w:ascii="Times New Roman" w:eastAsiaTheme="minorHAnsi" w:hAnsi="Times New Roman" w:cs="Times New Roman"/>
          <w:sz w:val="24"/>
        </w:rPr>
        <w:t xml:space="preserve"> according </w:t>
      </w:r>
      <w:r w:rsidR="000C2997" w:rsidRPr="00E63066">
        <w:rPr>
          <w:rFonts w:ascii="Times New Roman" w:eastAsiaTheme="minorHAnsi" w:hAnsi="Times New Roman" w:cs="Times New Roman"/>
          <w:sz w:val="24"/>
        </w:rPr>
        <w:t>to the reported l</w:t>
      </w:r>
      <w:commentRangeStart w:id="7"/>
      <w:r w:rsidR="000C2997" w:rsidRPr="00E63066">
        <w:rPr>
          <w:rFonts w:ascii="Times New Roman" w:eastAsiaTheme="minorHAnsi" w:hAnsi="Times New Roman" w:cs="Times New Roman"/>
          <w:sz w:val="24"/>
        </w:rPr>
        <w:t>iterature</w:t>
      </w:r>
      <w:commentRangeEnd w:id="7"/>
      <w:r w:rsidR="0031334C">
        <w:rPr>
          <w:rStyle w:val="a7"/>
        </w:rPr>
        <w:commentReference w:id="7"/>
      </w:r>
      <w:r w:rsidR="000C2997" w:rsidRPr="00E63066">
        <w:rPr>
          <w:rFonts w:ascii="Times New Roman" w:eastAsiaTheme="minorHAnsi" w:hAnsi="Times New Roman" w:cs="Times New Roman"/>
          <w:sz w:val="24"/>
        </w:rPr>
        <w:t>.</w:t>
      </w:r>
      <w:r w:rsidR="00913EF6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A20CEE" w:rsidRPr="00E63066">
        <w:rPr>
          <w:rFonts w:ascii="Times New Roman" w:eastAsiaTheme="minorHAnsi" w:hAnsi="Times New Roman" w:cs="Times New Roman"/>
          <w:sz w:val="24"/>
        </w:rPr>
        <w:t xml:space="preserve">About 0.249 g </w:t>
      </w:r>
      <w:r w:rsidR="00FA4648" w:rsidRPr="00E63066">
        <w:rPr>
          <w:rFonts w:ascii="Times New Roman" w:eastAsiaTheme="minorHAnsi" w:hAnsi="Times New Roman" w:cs="Times New Roman"/>
          <w:sz w:val="24"/>
        </w:rPr>
        <w:t>o</w:t>
      </w:r>
      <w:r w:rsidR="00A20CEE" w:rsidRPr="00E63066">
        <w:rPr>
          <w:rFonts w:ascii="Times New Roman" w:eastAsiaTheme="minorHAnsi" w:hAnsi="Times New Roman" w:cs="Times New Roman"/>
          <w:sz w:val="24"/>
        </w:rPr>
        <w:t>f Nickel acetate</w:t>
      </w:r>
      <w:r w:rsidR="00FA4648" w:rsidRPr="00E63066">
        <w:rPr>
          <w:rFonts w:ascii="Times New Roman" w:eastAsiaTheme="minorHAnsi" w:hAnsi="Times New Roman" w:cs="Times New Roman"/>
          <w:sz w:val="24"/>
        </w:rPr>
        <w:t xml:space="preserve"> and 0.244 g of 4-</w:t>
      </w:r>
      <w:r w:rsidR="004D1A8A" w:rsidRPr="00E63066">
        <w:rPr>
          <w:rFonts w:ascii="Times New Roman" w:eastAsiaTheme="minorHAnsi" w:hAnsi="Times New Roman" w:cs="Times New Roman"/>
          <w:sz w:val="24"/>
        </w:rPr>
        <w:t>pyridinecarboxylic acid</w:t>
      </w:r>
      <w:r w:rsidR="00FA4648" w:rsidRPr="00E63066">
        <w:rPr>
          <w:rFonts w:ascii="Times New Roman" w:eastAsiaTheme="minorHAnsi" w:hAnsi="Times New Roman" w:cs="Times New Roman"/>
          <w:sz w:val="24"/>
        </w:rPr>
        <w:t xml:space="preserve"> were </w:t>
      </w:r>
      <w:r w:rsidR="0012514D" w:rsidRPr="00E63066">
        <w:rPr>
          <w:rFonts w:ascii="Times New Roman" w:eastAsiaTheme="minorHAnsi" w:hAnsi="Times New Roman" w:cs="Times New Roman"/>
          <w:sz w:val="24"/>
        </w:rPr>
        <w:t>dissolved in</w:t>
      </w:r>
      <w:r w:rsidR="008505D9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5C0E6F" w:rsidRPr="00E63066">
        <w:rPr>
          <w:rFonts w:ascii="Times New Roman" w:eastAsiaTheme="minorHAnsi" w:hAnsi="Times New Roman" w:cs="Times New Roman"/>
          <w:sz w:val="24"/>
        </w:rPr>
        <w:t xml:space="preserve">solution containing 6 ml of DMF and 4 ml of </w:t>
      </w:r>
      <w:r w:rsidR="00137EFA" w:rsidRPr="00E63066">
        <w:rPr>
          <w:rFonts w:ascii="Times New Roman" w:eastAsiaTheme="minorHAnsi" w:hAnsi="Times New Roman" w:cs="Times New Roman"/>
          <w:sz w:val="24"/>
        </w:rPr>
        <w:t>a</w:t>
      </w:r>
      <w:r w:rsidR="005C0E6F" w:rsidRPr="00E63066">
        <w:rPr>
          <w:rFonts w:ascii="Times New Roman" w:eastAsiaTheme="minorHAnsi" w:hAnsi="Times New Roman" w:cs="Times New Roman"/>
          <w:sz w:val="24"/>
        </w:rPr>
        <w:t>cetonitrile.</w:t>
      </w:r>
      <w:r w:rsidR="00137EFA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117682" w:rsidRPr="00E63066">
        <w:rPr>
          <w:rFonts w:ascii="Times New Roman" w:eastAsiaTheme="minorHAnsi" w:hAnsi="Times New Roman" w:cs="Times New Roman"/>
          <w:sz w:val="24"/>
        </w:rPr>
        <w:t xml:space="preserve">The mixture was </w:t>
      </w:r>
      <w:r w:rsidR="00211A82" w:rsidRPr="00E63066">
        <w:rPr>
          <w:rFonts w:ascii="Times New Roman" w:eastAsiaTheme="minorHAnsi" w:hAnsi="Times New Roman" w:cs="Times New Roman"/>
          <w:sz w:val="24"/>
        </w:rPr>
        <w:t xml:space="preserve">stirred </w:t>
      </w:r>
      <w:r w:rsidR="00117682" w:rsidRPr="00E63066">
        <w:rPr>
          <w:rFonts w:ascii="Times New Roman" w:eastAsiaTheme="minorHAnsi" w:hAnsi="Times New Roman" w:cs="Times New Roman"/>
          <w:sz w:val="24"/>
        </w:rPr>
        <w:t>for 30 min at room temperature and the</w:t>
      </w:r>
      <w:r w:rsidR="00211A82" w:rsidRPr="00E63066">
        <w:rPr>
          <w:rFonts w:ascii="Times New Roman" w:eastAsiaTheme="minorHAnsi" w:hAnsi="Times New Roman" w:cs="Times New Roman"/>
          <w:sz w:val="24"/>
        </w:rPr>
        <w:t>n</w:t>
      </w:r>
      <w:r w:rsidR="00117682" w:rsidRPr="00E63066">
        <w:rPr>
          <w:rFonts w:ascii="Times New Roman" w:eastAsiaTheme="minorHAnsi" w:hAnsi="Times New Roman" w:cs="Times New Roman"/>
          <w:sz w:val="24"/>
        </w:rPr>
        <w:t xml:space="preserve"> 75 </w:t>
      </w:r>
      <w:proofErr w:type="spellStart"/>
      <w:r w:rsidR="00766C29" w:rsidRPr="00E63066">
        <w:rPr>
          <w:rFonts w:ascii="Times New Roman" w:eastAsiaTheme="minorHAnsi" w:hAnsi="Times New Roman" w:cs="Times New Roman"/>
          <w:sz w:val="24"/>
        </w:rPr>
        <w:t>μl</w:t>
      </w:r>
      <w:proofErr w:type="spellEnd"/>
      <w:r w:rsidR="00766C29" w:rsidRPr="00E63066">
        <w:rPr>
          <w:rFonts w:ascii="Times New Roman" w:eastAsiaTheme="minorHAnsi" w:hAnsi="Times New Roman" w:cs="Times New Roman"/>
          <w:sz w:val="24"/>
        </w:rPr>
        <w:t xml:space="preserve"> of triethylamine was added to it. </w:t>
      </w:r>
      <w:r w:rsidR="004C1940" w:rsidRPr="00E63066">
        <w:rPr>
          <w:rFonts w:ascii="Times New Roman" w:eastAsiaTheme="minorHAnsi" w:hAnsi="Times New Roman" w:cs="Times New Roman"/>
          <w:sz w:val="24"/>
        </w:rPr>
        <w:t xml:space="preserve">The solution </w:t>
      </w:r>
      <w:r w:rsidR="00211A82" w:rsidRPr="00E63066">
        <w:rPr>
          <w:rFonts w:ascii="Times New Roman" w:eastAsiaTheme="minorHAnsi" w:hAnsi="Times New Roman" w:cs="Times New Roman"/>
          <w:sz w:val="24"/>
        </w:rPr>
        <w:t xml:space="preserve">was </w:t>
      </w:r>
      <w:r w:rsidR="004C1940" w:rsidRPr="00E63066">
        <w:rPr>
          <w:rFonts w:ascii="Times New Roman" w:eastAsiaTheme="minorHAnsi" w:hAnsi="Times New Roman" w:cs="Times New Roman"/>
          <w:sz w:val="24"/>
        </w:rPr>
        <w:t>placed in a Teflon lined Parr stainless steel autoclave and heated at 150 ºC</w:t>
      </w:r>
      <w:r w:rsidR="00576DE8" w:rsidRPr="00E63066">
        <w:rPr>
          <w:rFonts w:ascii="Times New Roman" w:eastAsiaTheme="minorHAnsi" w:hAnsi="Times New Roman" w:cs="Times New Roman"/>
          <w:sz w:val="24"/>
        </w:rPr>
        <w:t xml:space="preserve"> for 72 hr</w:t>
      </w:r>
      <w:r w:rsidR="00632070">
        <w:rPr>
          <w:rFonts w:ascii="Times New Roman" w:eastAsiaTheme="minorHAnsi" w:hAnsi="Times New Roman" w:cs="Times New Roman"/>
          <w:sz w:val="24"/>
        </w:rPr>
        <w:t>s</w:t>
      </w:r>
      <w:r w:rsidR="00025818" w:rsidRPr="00E63066">
        <w:rPr>
          <w:rFonts w:ascii="Times New Roman" w:eastAsiaTheme="minorHAnsi" w:hAnsi="Times New Roman" w:cs="Times New Roman"/>
          <w:sz w:val="24"/>
        </w:rPr>
        <w:t>.</w:t>
      </w:r>
      <w:r w:rsidR="00576DE8" w:rsidRPr="00E63066">
        <w:rPr>
          <w:rFonts w:ascii="Times New Roman" w:eastAsiaTheme="minorHAnsi" w:hAnsi="Times New Roman" w:cs="Times New Roman"/>
          <w:sz w:val="24"/>
        </w:rPr>
        <w:t xml:space="preserve"> followed by slow cooling to room temperature for 12 hr</w:t>
      </w:r>
      <w:r w:rsidR="00632070">
        <w:rPr>
          <w:rFonts w:ascii="Times New Roman" w:eastAsiaTheme="minorHAnsi" w:hAnsi="Times New Roman" w:cs="Times New Roman"/>
          <w:sz w:val="24"/>
        </w:rPr>
        <w:t>s</w:t>
      </w:r>
      <w:r w:rsidR="00576DE8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EF76B3" w:rsidRPr="00E63066">
        <w:rPr>
          <w:rFonts w:ascii="Times New Roman" w:eastAsiaTheme="minorHAnsi" w:hAnsi="Times New Roman" w:cs="Times New Roman"/>
          <w:sz w:val="24"/>
        </w:rPr>
        <w:t>The resulting solid was recovered by filtration and washed with fresh DMF</w:t>
      </w:r>
      <w:r w:rsidR="009145E7" w:rsidRPr="00E63066">
        <w:rPr>
          <w:rFonts w:ascii="Times New Roman" w:eastAsiaTheme="minorHAnsi" w:hAnsi="Times New Roman" w:cs="Times New Roman"/>
          <w:sz w:val="24"/>
        </w:rPr>
        <w:t xml:space="preserve">, fresh MeOH and fresh </w:t>
      </w:r>
      <w:r w:rsidR="00563F7D" w:rsidRPr="00E63066">
        <w:rPr>
          <w:rFonts w:ascii="Times New Roman" w:eastAsiaTheme="minorHAnsi" w:hAnsi="Times New Roman" w:cs="Times New Roman"/>
          <w:sz w:val="24"/>
        </w:rPr>
        <w:t xml:space="preserve">acetone. </w:t>
      </w:r>
      <w:r w:rsidR="00D02AD0" w:rsidRPr="00E63066">
        <w:rPr>
          <w:rFonts w:ascii="Times New Roman" w:eastAsiaTheme="minorHAnsi" w:hAnsi="Times New Roman" w:cs="Times New Roman"/>
          <w:sz w:val="24"/>
        </w:rPr>
        <w:t>The obtained Ni-</w:t>
      </w:r>
      <w:proofErr w:type="spellStart"/>
      <w:r w:rsidR="00D02AD0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D02AD0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AB5C1C" w:rsidRPr="00E63066">
        <w:rPr>
          <w:rFonts w:ascii="Times New Roman" w:eastAsiaTheme="minorHAnsi" w:hAnsi="Times New Roman" w:cs="Times New Roman"/>
          <w:sz w:val="24"/>
        </w:rPr>
        <w:t>was dried at 60 ºC overnight.</w:t>
      </w:r>
    </w:p>
    <w:p w14:paraId="15496B89" w14:textId="4D69F21D" w:rsidR="0038402E" w:rsidRPr="00E63066" w:rsidRDefault="000A4C68" w:rsidP="0038402E">
      <w:pPr>
        <w:spacing w:line="480" w:lineRule="auto"/>
        <w:ind w:firstLine="195"/>
        <w:rPr>
          <w:rFonts w:ascii="Times New Roman" w:eastAsia="Malgun Gothic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b/>
          <w:sz w:val="24"/>
        </w:rPr>
        <w:t>Ni-PyC-NH2</w:t>
      </w:r>
      <w:r w:rsidR="00FF2D45" w:rsidRPr="00E63066">
        <w:rPr>
          <w:rFonts w:ascii="Times New Roman" w:eastAsiaTheme="minorHAnsi" w:hAnsi="Times New Roman" w:cs="Times New Roman"/>
          <w:b/>
          <w:sz w:val="24"/>
        </w:rPr>
        <w:t>.</w:t>
      </w:r>
      <w:r w:rsidR="00B208DF" w:rsidRPr="00E63066">
        <w:rPr>
          <w:rFonts w:ascii="Times New Roman" w:eastAsiaTheme="minorHAnsi" w:hAnsi="Times New Roman" w:cs="Times New Roman" w:hint="eastAsia"/>
          <w:sz w:val="24"/>
        </w:rPr>
        <w:t xml:space="preserve"> </w:t>
      </w:r>
      <w:r w:rsidR="00903B79" w:rsidRPr="00E63066">
        <w:rPr>
          <w:rFonts w:ascii="Times New Roman" w:eastAsiaTheme="minorHAnsi" w:hAnsi="Times New Roman" w:cs="Times New Roman"/>
          <w:sz w:val="24"/>
        </w:rPr>
        <w:t xml:space="preserve">The synthesis procedure </w:t>
      </w:r>
      <w:r w:rsidR="00632070">
        <w:rPr>
          <w:rFonts w:ascii="Times New Roman" w:eastAsiaTheme="minorHAnsi" w:hAnsi="Times New Roman" w:cs="Times New Roman"/>
          <w:sz w:val="24"/>
        </w:rPr>
        <w:t>for</w:t>
      </w:r>
      <w:r w:rsidR="00903B79" w:rsidRPr="00E63066">
        <w:rPr>
          <w:rFonts w:ascii="Times New Roman" w:eastAsiaTheme="minorHAnsi" w:hAnsi="Times New Roman" w:cs="Times New Roman"/>
          <w:sz w:val="24"/>
        </w:rPr>
        <w:t xml:space="preserve"> Ni-PyC-NH2 </w:t>
      </w:r>
      <w:r w:rsidR="00632070">
        <w:rPr>
          <w:rFonts w:ascii="Times New Roman" w:eastAsiaTheme="minorHAnsi" w:hAnsi="Times New Roman" w:cs="Times New Roman"/>
          <w:sz w:val="24"/>
        </w:rPr>
        <w:t>is</w:t>
      </w:r>
      <w:r w:rsidR="00903B79" w:rsidRPr="00E63066">
        <w:rPr>
          <w:rFonts w:ascii="Times New Roman" w:eastAsiaTheme="minorHAnsi" w:hAnsi="Times New Roman" w:cs="Times New Roman"/>
          <w:sz w:val="24"/>
        </w:rPr>
        <w:t xml:space="preserve"> </w:t>
      </w:r>
      <w:proofErr w:type="gramStart"/>
      <w:r w:rsidR="00903B79" w:rsidRPr="00E63066">
        <w:rPr>
          <w:rFonts w:ascii="Times New Roman" w:eastAsiaTheme="minorHAnsi" w:hAnsi="Times New Roman" w:cs="Times New Roman"/>
          <w:sz w:val="24"/>
        </w:rPr>
        <w:t xml:space="preserve">similar </w:t>
      </w:r>
      <w:r w:rsidR="00025818" w:rsidRPr="00E63066">
        <w:rPr>
          <w:rFonts w:ascii="Times New Roman" w:eastAsiaTheme="minorHAnsi" w:hAnsi="Times New Roman" w:cs="Times New Roman"/>
          <w:sz w:val="24"/>
        </w:rPr>
        <w:t>to</w:t>
      </w:r>
      <w:proofErr w:type="gramEnd"/>
      <w:r w:rsidR="00025818" w:rsidRPr="00E63066">
        <w:rPr>
          <w:rFonts w:ascii="Times New Roman" w:eastAsiaTheme="minorHAnsi" w:hAnsi="Times New Roman" w:cs="Times New Roman"/>
          <w:sz w:val="24"/>
        </w:rPr>
        <w:t xml:space="preserve"> the</w:t>
      </w:r>
      <w:r w:rsidR="00903B79" w:rsidRPr="00E63066">
        <w:rPr>
          <w:rFonts w:ascii="Times New Roman" w:eastAsiaTheme="minorHAnsi" w:hAnsi="Times New Roman" w:cs="Times New Roman"/>
          <w:sz w:val="24"/>
        </w:rPr>
        <w:t xml:space="preserve"> Ni-</w:t>
      </w:r>
      <w:proofErr w:type="spellStart"/>
      <w:r w:rsidR="00903B79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903B79" w:rsidRPr="00E63066">
        <w:rPr>
          <w:rFonts w:ascii="Times New Roman" w:eastAsiaTheme="minorHAnsi" w:hAnsi="Times New Roman" w:cs="Times New Roman"/>
          <w:sz w:val="24"/>
        </w:rPr>
        <w:t xml:space="preserve"> synthesis. </w:t>
      </w:r>
      <w:r w:rsidR="00A441B9" w:rsidRPr="00E63066">
        <w:rPr>
          <w:rFonts w:ascii="Times New Roman" w:eastAsiaTheme="minorHAnsi" w:hAnsi="Times New Roman" w:cs="Times New Roman"/>
          <w:sz w:val="24"/>
        </w:rPr>
        <w:lastRenderedPageBreak/>
        <w:t xml:space="preserve">Nickel acetate </w:t>
      </w:r>
      <w:r w:rsidR="009357EA" w:rsidRPr="00E63066">
        <w:rPr>
          <w:rFonts w:ascii="Times New Roman" w:eastAsiaTheme="minorHAnsi" w:hAnsi="Times New Roman" w:cs="Times New Roman"/>
          <w:sz w:val="24"/>
        </w:rPr>
        <w:t>(</w:t>
      </w:r>
      <w:r w:rsidR="000D634F" w:rsidRPr="00E63066">
        <w:rPr>
          <w:rFonts w:ascii="Times New Roman" w:eastAsiaTheme="minorHAnsi" w:hAnsi="Times New Roman" w:cs="Times New Roman"/>
          <w:sz w:val="24"/>
        </w:rPr>
        <w:t>1.245</w:t>
      </w:r>
      <w:r w:rsidR="009357EA" w:rsidRPr="00E63066">
        <w:rPr>
          <w:rFonts w:ascii="Times New Roman" w:eastAsiaTheme="minorHAnsi" w:hAnsi="Times New Roman" w:cs="Times New Roman"/>
          <w:sz w:val="24"/>
        </w:rPr>
        <w:t xml:space="preserve"> g) and 3-aminopyridine-4-caroxylic acid (</w:t>
      </w:r>
      <w:r w:rsidR="00FF6599" w:rsidRPr="00E63066">
        <w:rPr>
          <w:rFonts w:ascii="Times New Roman" w:eastAsiaTheme="minorHAnsi" w:hAnsi="Times New Roman" w:cs="Times New Roman"/>
          <w:sz w:val="24"/>
        </w:rPr>
        <w:t>1.375</w:t>
      </w:r>
      <w:r w:rsidR="009357EA" w:rsidRPr="00E63066">
        <w:rPr>
          <w:rFonts w:ascii="Times New Roman" w:eastAsiaTheme="minorHAnsi" w:hAnsi="Times New Roman" w:cs="Times New Roman"/>
          <w:sz w:val="24"/>
        </w:rPr>
        <w:t xml:space="preserve"> g) </w:t>
      </w:r>
      <w:r w:rsidR="00FE5237" w:rsidRPr="00E63066">
        <w:rPr>
          <w:rFonts w:ascii="Times New Roman" w:eastAsiaTheme="minorHAnsi" w:hAnsi="Times New Roman" w:cs="Times New Roman"/>
          <w:sz w:val="24"/>
        </w:rPr>
        <w:t xml:space="preserve">was added to a solution containing </w:t>
      </w:r>
      <w:r w:rsidR="00FF6599" w:rsidRPr="00E63066">
        <w:rPr>
          <w:rFonts w:ascii="Times New Roman" w:eastAsiaTheme="minorHAnsi" w:hAnsi="Times New Roman" w:cs="Times New Roman"/>
          <w:sz w:val="24"/>
        </w:rPr>
        <w:t xml:space="preserve">30 </w:t>
      </w:r>
      <w:r w:rsidR="00FE5237" w:rsidRPr="00E63066">
        <w:rPr>
          <w:rFonts w:ascii="Times New Roman" w:eastAsiaTheme="minorHAnsi" w:hAnsi="Times New Roman" w:cs="Times New Roman"/>
          <w:sz w:val="24"/>
        </w:rPr>
        <w:t xml:space="preserve">ml of DMF and </w:t>
      </w:r>
      <w:r w:rsidR="00FF6599" w:rsidRPr="00E63066">
        <w:rPr>
          <w:rFonts w:ascii="Times New Roman" w:eastAsiaTheme="minorHAnsi" w:hAnsi="Times New Roman" w:cs="Times New Roman"/>
          <w:sz w:val="24"/>
        </w:rPr>
        <w:t>20</w:t>
      </w:r>
      <w:r w:rsidR="00FE5237" w:rsidRPr="00E63066">
        <w:rPr>
          <w:rFonts w:ascii="Times New Roman" w:eastAsiaTheme="minorHAnsi" w:hAnsi="Times New Roman" w:cs="Times New Roman"/>
          <w:sz w:val="24"/>
        </w:rPr>
        <w:t xml:space="preserve"> ml of acetonitrile</w:t>
      </w:r>
      <w:r w:rsidR="00FC1AA7" w:rsidRPr="00E63066">
        <w:rPr>
          <w:rFonts w:ascii="Times New Roman" w:eastAsiaTheme="minorHAnsi" w:hAnsi="Times New Roman" w:cs="Times New Roman"/>
          <w:sz w:val="24"/>
        </w:rPr>
        <w:t>, followed by 30 min of sonication</w:t>
      </w:r>
      <w:r w:rsidR="00025818" w:rsidRPr="00E63066">
        <w:rPr>
          <w:rFonts w:ascii="Times New Roman" w:eastAsiaTheme="minorHAnsi" w:hAnsi="Times New Roman" w:cs="Times New Roman"/>
          <w:sz w:val="24"/>
        </w:rPr>
        <w:t>. After sonication, 0.375 mL of triethylamine was added to the solution.</w:t>
      </w:r>
      <w:r w:rsidR="00956418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A55042" w:rsidRPr="00E63066">
        <w:rPr>
          <w:rFonts w:ascii="Times New Roman" w:eastAsiaTheme="minorHAnsi" w:hAnsi="Times New Roman" w:cs="Times New Roman"/>
          <w:sz w:val="24"/>
        </w:rPr>
        <w:t>The solution was placed in a Teflon lined Parr stainless steel autoclave and heated at 150 ºC for 72 hr</w:t>
      </w:r>
      <w:r w:rsidR="00025818" w:rsidRPr="00E63066">
        <w:rPr>
          <w:rFonts w:ascii="Times New Roman" w:eastAsiaTheme="minorHAnsi" w:hAnsi="Times New Roman" w:cs="Times New Roman"/>
          <w:sz w:val="24"/>
        </w:rPr>
        <w:t>.</w:t>
      </w:r>
      <w:r w:rsidR="00482070" w:rsidRPr="00E63066">
        <w:rPr>
          <w:rFonts w:ascii="Times New Roman" w:eastAsiaTheme="minorHAnsi" w:hAnsi="Times New Roman" w:cs="Times New Roman"/>
          <w:sz w:val="24"/>
        </w:rPr>
        <w:t xml:space="preserve"> and t</w:t>
      </w:r>
      <w:r w:rsidR="00DE2547" w:rsidRPr="00E63066">
        <w:rPr>
          <w:rFonts w:ascii="Times New Roman" w:eastAsiaTheme="minorHAnsi" w:hAnsi="Times New Roman" w:cs="Times New Roman"/>
          <w:sz w:val="24"/>
        </w:rPr>
        <w:t xml:space="preserve">hen </w:t>
      </w:r>
      <w:r w:rsidR="00025818" w:rsidRPr="00E63066">
        <w:rPr>
          <w:rFonts w:ascii="Times New Roman" w:eastAsiaTheme="minorHAnsi" w:hAnsi="Times New Roman" w:cs="Times New Roman"/>
          <w:sz w:val="24"/>
        </w:rPr>
        <w:t xml:space="preserve">was cooled down slowly </w:t>
      </w:r>
      <w:r w:rsidR="00DE2547" w:rsidRPr="00E63066">
        <w:rPr>
          <w:rFonts w:ascii="Times New Roman" w:eastAsiaTheme="minorHAnsi" w:hAnsi="Times New Roman" w:cs="Times New Roman"/>
          <w:sz w:val="24"/>
        </w:rPr>
        <w:t>to room temperature</w:t>
      </w:r>
      <w:r w:rsidR="001A4E79" w:rsidRPr="00E63066">
        <w:rPr>
          <w:rFonts w:ascii="Times New Roman" w:eastAsiaTheme="minorHAnsi" w:hAnsi="Times New Roman" w:cs="Times New Roman"/>
          <w:sz w:val="24"/>
        </w:rPr>
        <w:t xml:space="preserve"> for 12 hr. The resulting dark green</w:t>
      </w:r>
      <w:r w:rsidR="00B11C3E" w:rsidRPr="00E63066">
        <w:rPr>
          <w:rFonts w:ascii="Times New Roman" w:eastAsiaTheme="minorHAnsi" w:hAnsi="Times New Roman" w:cs="Times New Roman"/>
          <w:sz w:val="24"/>
        </w:rPr>
        <w:t xml:space="preserve"> solid was purified with fresh DMF</w:t>
      </w:r>
      <w:r w:rsidR="0038402E" w:rsidRPr="00E63066">
        <w:rPr>
          <w:rFonts w:ascii="Times New Roman" w:eastAsiaTheme="minorHAnsi" w:hAnsi="Times New Roman" w:cs="Times New Roman"/>
          <w:sz w:val="24"/>
        </w:rPr>
        <w:t xml:space="preserve">, fresh MeOH and fresh acetone. The obtained Ni-PyC-NH2 was dried at 60 ºC overnight. </w:t>
      </w:r>
    </w:p>
    <w:p w14:paraId="37226421" w14:textId="4A412C76" w:rsidR="00710DBF" w:rsidRPr="00E63066" w:rsidRDefault="00710DBF" w:rsidP="0011366B">
      <w:pPr>
        <w:spacing w:line="480" w:lineRule="auto"/>
        <w:ind w:firstLine="195"/>
        <w:rPr>
          <w:rFonts w:ascii="Times New Roman" w:eastAsia="Malgun Gothic" w:hAnsi="Times New Roman" w:cs="Times New Roman"/>
          <w:sz w:val="24"/>
        </w:rPr>
      </w:pPr>
    </w:p>
    <w:p w14:paraId="5A5DC311" w14:textId="444CA5AA" w:rsidR="005B334E" w:rsidRPr="00E63066" w:rsidRDefault="005B334E" w:rsidP="005B334E">
      <w:pPr>
        <w:pStyle w:val="a4"/>
        <w:numPr>
          <w:ilvl w:val="1"/>
          <w:numId w:val="1"/>
        </w:numPr>
        <w:spacing w:line="480" w:lineRule="auto"/>
        <w:ind w:leftChars="0"/>
        <w:rPr>
          <w:rFonts w:ascii="Times New Roman" w:eastAsia="Malgun Gothic" w:hAnsi="Times New Roman" w:cs="Times New Roman"/>
          <w:b/>
          <w:sz w:val="24"/>
        </w:rPr>
      </w:pPr>
      <w:r w:rsidRPr="00E63066">
        <w:rPr>
          <w:rFonts w:ascii="Times New Roman" w:eastAsia="Malgun Gothic" w:hAnsi="Times New Roman" w:cs="Times New Roman" w:hint="eastAsia"/>
          <w:b/>
          <w:sz w:val="24"/>
        </w:rPr>
        <w:t xml:space="preserve"> Characterizations</w:t>
      </w:r>
    </w:p>
    <w:p w14:paraId="13C00CBE" w14:textId="1C2E4BE3" w:rsidR="00D63FD9" w:rsidRPr="00E63066" w:rsidRDefault="00980520" w:rsidP="00D63FD9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sz w:val="24"/>
        </w:rPr>
        <w:t xml:space="preserve">To obtain </w:t>
      </w:r>
      <w:r w:rsidR="00025818" w:rsidRPr="00E63066">
        <w:rPr>
          <w:rFonts w:ascii="Times New Roman" w:eastAsiaTheme="minorHAnsi" w:hAnsi="Times New Roman" w:cs="Times New Roman"/>
          <w:sz w:val="24"/>
        </w:rPr>
        <w:t xml:space="preserve">the </w:t>
      </w:r>
      <w:r w:rsidRPr="00E63066">
        <w:rPr>
          <w:rFonts w:ascii="Times New Roman" w:eastAsiaTheme="minorHAnsi" w:hAnsi="Times New Roman" w:cs="Times New Roman"/>
          <w:sz w:val="24"/>
        </w:rPr>
        <w:t xml:space="preserve">surface area of these materials, the </w:t>
      </w:r>
      <w:r w:rsidR="00E21019" w:rsidRPr="00E63066">
        <w:rPr>
          <w:rFonts w:ascii="Times New Roman" w:eastAsiaTheme="minorHAnsi" w:hAnsi="Times New Roman" w:cs="Times New Roman"/>
          <w:sz w:val="24"/>
        </w:rPr>
        <w:t xml:space="preserve">nitrogen adsorption/desorption isotherms were measured at 77 K with a </w:t>
      </w:r>
      <w:proofErr w:type="spellStart"/>
      <w:r w:rsidR="00C4118E" w:rsidRPr="00E63066">
        <w:rPr>
          <w:rFonts w:ascii="Times New Roman" w:eastAsiaTheme="minorHAnsi" w:hAnsi="Times New Roman" w:cs="Times New Roman"/>
          <w:sz w:val="24"/>
        </w:rPr>
        <w:t>Autosorb-iQ</w:t>
      </w:r>
      <w:proofErr w:type="spellEnd"/>
      <w:r w:rsidR="00C4118E" w:rsidRPr="00E63066">
        <w:rPr>
          <w:rFonts w:ascii="Times New Roman" w:eastAsiaTheme="minorHAnsi" w:hAnsi="Times New Roman" w:cs="Times New Roman"/>
          <w:sz w:val="24"/>
        </w:rPr>
        <w:t xml:space="preserve"> system (</w:t>
      </w:r>
      <w:proofErr w:type="spellStart"/>
      <w:r w:rsidR="00C4118E" w:rsidRPr="00E63066">
        <w:rPr>
          <w:rFonts w:ascii="Times New Roman" w:eastAsiaTheme="minorHAnsi" w:hAnsi="Times New Roman" w:cs="Times New Roman"/>
          <w:sz w:val="24"/>
        </w:rPr>
        <w:t>Quantachrome</w:t>
      </w:r>
      <w:proofErr w:type="spellEnd"/>
      <w:r w:rsidR="00C4118E" w:rsidRPr="00E63066">
        <w:rPr>
          <w:rFonts w:ascii="Times New Roman" w:eastAsiaTheme="minorHAnsi" w:hAnsi="Times New Roman" w:cs="Times New Roman"/>
          <w:sz w:val="24"/>
        </w:rPr>
        <w:t xml:space="preserve"> Instruments, USA)</w:t>
      </w:r>
      <w:r w:rsidR="00025818" w:rsidRPr="00E63066">
        <w:rPr>
          <w:rFonts w:ascii="Times New Roman" w:eastAsiaTheme="minorHAnsi" w:hAnsi="Times New Roman" w:cs="Times New Roman"/>
          <w:sz w:val="24"/>
        </w:rPr>
        <w:t xml:space="preserve"> to allow BET analysis</w:t>
      </w:r>
      <w:r w:rsidR="00C4118E" w:rsidRPr="00E63066">
        <w:rPr>
          <w:rFonts w:ascii="Times New Roman" w:eastAsiaTheme="minorHAnsi" w:hAnsi="Times New Roman" w:cs="Times New Roman"/>
          <w:sz w:val="24"/>
        </w:rPr>
        <w:t>.</w:t>
      </w:r>
    </w:p>
    <w:p w14:paraId="1ED8378F" w14:textId="77777777" w:rsidR="00AA36FE" w:rsidRDefault="00AA36FE" w:rsidP="00AA36FE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CHN elemental analysis was carried out on a </w:t>
      </w:r>
      <w:proofErr w:type="spellStart"/>
      <w:r>
        <w:rPr>
          <w:rFonts w:ascii="Times New Roman" w:eastAsiaTheme="minorHAnsi" w:hAnsi="Times New Roman" w:cs="Times New Roman"/>
          <w:sz w:val="24"/>
        </w:rPr>
        <w:t>VarioMACROcube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24"/>
        </w:rPr>
        <w:t>Elementar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, Germany). And the oxygen analysis was measured with a </w:t>
      </w:r>
      <w:proofErr w:type="spellStart"/>
      <w:r>
        <w:rPr>
          <w:rFonts w:ascii="Times New Roman" w:eastAsiaTheme="minorHAnsi" w:hAnsi="Times New Roman" w:cs="Times New Roman"/>
          <w:sz w:val="24"/>
        </w:rPr>
        <w:t>Oxycube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24"/>
        </w:rPr>
        <w:t>Elementar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, Germany). </w:t>
      </w:r>
    </w:p>
    <w:p w14:paraId="3AD65923" w14:textId="30F4F46D" w:rsidR="005B334E" w:rsidRDefault="005B334E" w:rsidP="002A6146">
      <w:pPr>
        <w:spacing w:line="480" w:lineRule="auto"/>
        <w:ind w:firstLine="195"/>
        <w:rPr>
          <w:rFonts w:ascii="Times New Roman" w:eastAsia="Malgun Gothic" w:hAnsi="Times New Roman" w:cs="Times New Roman"/>
          <w:sz w:val="24"/>
        </w:rPr>
      </w:pPr>
    </w:p>
    <w:p w14:paraId="22AC945D" w14:textId="6CF06E01" w:rsidR="001C1EDD" w:rsidRPr="001C1EDD" w:rsidRDefault="001C1EDD" w:rsidP="001C1EDD">
      <w:pPr>
        <w:pStyle w:val="a4"/>
        <w:numPr>
          <w:ilvl w:val="1"/>
          <w:numId w:val="1"/>
        </w:numPr>
        <w:spacing w:line="480" w:lineRule="auto"/>
        <w:ind w:leftChars="0"/>
        <w:rPr>
          <w:rFonts w:ascii="Times New Roman" w:eastAsia="Malgun Gothic" w:hAnsi="Times New Roman" w:cs="Times New Roman"/>
          <w:sz w:val="24"/>
        </w:rPr>
      </w:pPr>
      <w:r>
        <w:rPr>
          <w:rFonts w:ascii="Times New Roman" w:eastAsia="Malgun Gothic" w:hAnsi="Times New Roman" w:cs="Times New Roman"/>
          <w:b/>
          <w:sz w:val="24"/>
        </w:rPr>
        <w:t xml:space="preserve"> Gas adsorption measurements</w:t>
      </w:r>
    </w:p>
    <w:p w14:paraId="600D0D39" w14:textId="1004A4C0" w:rsidR="00AF575A" w:rsidRPr="00E63066" w:rsidRDefault="001E5788" w:rsidP="008D048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>The single-</w:t>
      </w:r>
      <w:r w:rsidRPr="00E63066">
        <w:rPr>
          <w:rFonts w:ascii="Times New Roman" w:eastAsiaTheme="minorHAnsi" w:hAnsi="Times New Roman" w:cs="Times New Roman" w:hint="eastAsia"/>
          <w:sz w:val="24"/>
        </w:rPr>
        <w:t xml:space="preserve">component adsorption isotherms </w:t>
      </w:r>
      <w:r w:rsidR="00CA6472" w:rsidRPr="00E63066">
        <w:rPr>
          <w:rFonts w:ascii="Times New Roman" w:eastAsiaTheme="minorHAnsi" w:hAnsi="Times New Roman" w:cs="Times New Roman"/>
          <w:sz w:val="24"/>
        </w:rPr>
        <w:t>for</w:t>
      </w:r>
      <w:r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565A3E" w:rsidRPr="00E63066">
        <w:rPr>
          <w:rFonts w:ascii="Times New Roman" w:eastAsiaTheme="minorHAnsi" w:hAnsi="Times New Roman" w:cs="Times New Roman"/>
          <w:sz w:val="24"/>
        </w:rPr>
        <w:t>Xe</w:t>
      </w:r>
      <w:r w:rsidRPr="00E63066">
        <w:rPr>
          <w:rFonts w:ascii="Times New Roman" w:eastAsiaTheme="minorHAnsi" w:hAnsi="Times New Roman" w:cs="Times New Roman"/>
          <w:sz w:val="24"/>
        </w:rPr>
        <w:t xml:space="preserve"> and </w:t>
      </w:r>
      <w:r w:rsidR="00565A3E" w:rsidRPr="00E63066">
        <w:rPr>
          <w:rFonts w:ascii="Times New Roman" w:eastAsiaTheme="minorHAnsi" w:hAnsi="Times New Roman" w:cs="Times New Roman"/>
          <w:sz w:val="24"/>
        </w:rPr>
        <w:t>Kr</w:t>
      </w:r>
      <w:r w:rsidRPr="00E63066">
        <w:rPr>
          <w:rFonts w:ascii="Times New Roman" w:eastAsiaTheme="minorHAnsi" w:hAnsi="Times New Roman" w:cs="Times New Roman"/>
          <w:sz w:val="24"/>
        </w:rPr>
        <w:t xml:space="preserve"> were measured at </w:t>
      </w:r>
      <w:r w:rsidR="00565A3E" w:rsidRPr="00E63066">
        <w:rPr>
          <w:rFonts w:ascii="Times New Roman" w:eastAsiaTheme="minorHAnsi" w:hAnsi="Times New Roman" w:cs="Times New Roman"/>
          <w:sz w:val="24"/>
        </w:rPr>
        <w:t>three temperature</w:t>
      </w:r>
      <w:r w:rsidR="00025818" w:rsidRPr="00E63066">
        <w:rPr>
          <w:rFonts w:ascii="Times New Roman" w:eastAsiaTheme="minorHAnsi" w:hAnsi="Times New Roman" w:cs="Times New Roman"/>
          <w:sz w:val="24"/>
        </w:rPr>
        <w:t>s</w:t>
      </w:r>
      <w:r w:rsidR="00565A3E" w:rsidRPr="00E63066">
        <w:rPr>
          <w:rFonts w:ascii="Times New Roman" w:eastAsiaTheme="minorHAnsi" w:hAnsi="Times New Roman" w:cs="Times New Roman"/>
          <w:sz w:val="24"/>
        </w:rPr>
        <w:t xml:space="preserve"> (</w:t>
      </w:r>
      <w:r w:rsidR="00EF6B5E" w:rsidRPr="00E63066">
        <w:rPr>
          <w:rFonts w:ascii="Times New Roman" w:eastAsiaTheme="minorHAnsi" w:hAnsi="Times New Roman" w:cs="Times New Roman"/>
          <w:sz w:val="24"/>
        </w:rPr>
        <w:t>278 K, 288 K, and 298 K)</w:t>
      </w:r>
      <w:r w:rsidRPr="00E63066">
        <w:rPr>
          <w:rFonts w:ascii="Times New Roman" w:eastAsiaTheme="minorHAnsi" w:hAnsi="Times New Roman" w:cs="Times New Roman"/>
          <w:sz w:val="24"/>
        </w:rPr>
        <w:t xml:space="preserve"> up to </w:t>
      </w:r>
      <w:r w:rsidR="00EF6B5E" w:rsidRPr="00E63066">
        <w:rPr>
          <w:rFonts w:ascii="Times New Roman" w:eastAsiaTheme="minorHAnsi" w:hAnsi="Times New Roman" w:cs="Times New Roman"/>
          <w:sz w:val="24"/>
        </w:rPr>
        <w:t>1</w:t>
      </w:r>
      <w:r w:rsidRPr="00E63066">
        <w:rPr>
          <w:rFonts w:ascii="Times New Roman" w:eastAsiaTheme="minorHAnsi" w:hAnsi="Times New Roman" w:cs="Times New Roman"/>
          <w:sz w:val="24"/>
        </w:rPr>
        <w:t xml:space="preserve"> bar using </w:t>
      </w:r>
      <w:r w:rsidR="00EF6B5E" w:rsidRPr="00E63066">
        <w:rPr>
          <w:rFonts w:ascii="Times New Roman" w:eastAsiaTheme="minorHAnsi" w:hAnsi="Times New Roman" w:cs="Times New Roman"/>
          <w:sz w:val="24"/>
        </w:rPr>
        <w:t xml:space="preserve">a </w:t>
      </w:r>
      <w:proofErr w:type="spellStart"/>
      <w:r w:rsidR="00EF6B5E" w:rsidRPr="00E63066">
        <w:rPr>
          <w:rFonts w:ascii="Times New Roman" w:eastAsiaTheme="minorHAnsi" w:hAnsi="Times New Roman" w:cs="Times New Roman"/>
          <w:sz w:val="24"/>
        </w:rPr>
        <w:t>Autosorb-iQ</w:t>
      </w:r>
      <w:proofErr w:type="spellEnd"/>
      <w:r w:rsidR="00B3743F" w:rsidRPr="00E63066">
        <w:rPr>
          <w:rFonts w:ascii="Times New Roman" w:eastAsiaTheme="minorHAnsi" w:hAnsi="Times New Roman" w:cs="Times New Roman"/>
          <w:sz w:val="24"/>
        </w:rPr>
        <w:t>,</w:t>
      </w:r>
      <w:r w:rsidRPr="00E63066">
        <w:rPr>
          <w:rFonts w:ascii="Times New Roman" w:eastAsiaTheme="minorHAnsi" w:hAnsi="Times New Roman" w:cs="Times New Roman"/>
          <w:sz w:val="24"/>
        </w:rPr>
        <w:t xml:space="preserve"> and </w:t>
      </w:r>
      <w:r w:rsidR="00CA6472" w:rsidRPr="00E63066">
        <w:rPr>
          <w:rFonts w:ascii="Times New Roman" w:eastAsiaTheme="minorHAnsi" w:hAnsi="Times New Roman" w:cs="Times New Roman"/>
          <w:sz w:val="24"/>
        </w:rPr>
        <w:t xml:space="preserve">a constant temperature was maintained using a water </w:t>
      </w:r>
      <w:r w:rsidR="008D0488" w:rsidRPr="00E63066">
        <w:rPr>
          <w:rFonts w:ascii="Times New Roman" w:eastAsiaTheme="minorHAnsi" w:hAnsi="Times New Roman" w:cs="Times New Roman"/>
          <w:sz w:val="24"/>
        </w:rPr>
        <w:t>circulation system.</w:t>
      </w:r>
      <w:r w:rsidR="00F6424C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8D0488" w:rsidRPr="00E63066">
        <w:rPr>
          <w:rFonts w:ascii="Times New Roman" w:eastAsiaTheme="minorHAnsi" w:hAnsi="Times New Roman" w:cs="Times New Roman"/>
          <w:sz w:val="24"/>
        </w:rPr>
        <w:t xml:space="preserve">The gas adsorption experiments were performed using activated samples (approximately </w:t>
      </w:r>
      <w:r w:rsidR="00EF6B5E" w:rsidRPr="00E63066">
        <w:rPr>
          <w:rFonts w:ascii="Times New Roman" w:eastAsiaTheme="minorHAnsi" w:hAnsi="Times New Roman" w:cs="Times New Roman"/>
          <w:sz w:val="24"/>
        </w:rPr>
        <w:t>1</w:t>
      </w:r>
      <w:r w:rsidR="008D0488" w:rsidRPr="00E63066">
        <w:rPr>
          <w:rFonts w:ascii="Times New Roman" w:eastAsiaTheme="minorHAnsi" w:hAnsi="Times New Roman" w:cs="Times New Roman"/>
          <w:sz w:val="24"/>
        </w:rPr>
        <w:t>00 mg), and</w:t>
      </w:r>
      <w:r w:rsidR="00356358" w:rsidRPr="00E63066">
        <w:rPr>
          <w:rFonts w:ascii="Times New Roman" w:eastAsiaTheme="minorHAnsi" w:hAnsi="Times New Roman" w:cs="Times New Roman"/>
          <w:sz w:val="24"/>
        </w:rPr>
        <w:t xml:space="preserve"> ‘</w:t>
      </w:r>
      <w:r w:rsidR="002848EE" w:rsidRPr="00E63066">
        <w:rPr>
          <w:rFonts w:ascii="Times New Roman" w:eastAsiaTheme="minorHAnsi" w:hAnsi="Times New Roman" w:cs="Times New Roman"/>
          <w:sz w:val="24"/>
        </w:rPr>
        <w:t>a</w:t>
      </w:r>
      <w:r w:rsidR="00356358" w:rsidRPr="00E63066">
        <w:rPr>
          <w:rFonts w:ascii="Times New Roman" w:eastAsiaTheme="minorHAnsi" w:hAnsi="Times New Roman" w:cs="Times New Roman"/>
          <w:sz w:val="24"/>
        </w:rPr>
        <w:t>s-synthesized’ Ni-</w:t>
      </w:r>
      <w:proofErr w:type="spellStart"/>
      <w:r w:rsidR="00356358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356358" w:rsidRPr="00E63066">
        <w:rPr>
          <w:rFonts w:ascii="Times New Roman" w:eastAsiaTheme="minorHAnsi" w:hAnsi="Times New Roman" w:cs="Times New Roman"/>
          <w:sz w:val="24"/>
        </w:rPr>
        <w:t xml:space="preserve"> and Ni-PyC-NH2</w:t>
      </w:r>
      <w:r w:rsidR="00025818" w:rsidRPr="00E63066">
        <w:rPr>
          <w:rFonts w:ascii="Times New Roman" w:eastAsiaTheme="minorHAnsi" w:hAnsi="Times New Roman" w:cs="Times New Roman"/>
          <w:sz w:val="24"/>
        </w:rPr>
        <w:t>. The activation of the</w:t>
      </w:r>
      <w:r w:rsidR="00356358" w:rsidRPr="00E63066">
        <w:rPr>
          <w:rFonts w:ascii="Times New Roman" w:eastAsiaTheme="minorHAnsi" w:hAnsi="Times New Roman" w:cs="Times New Roman"/>
          <w:sz w:val="24"/>
        </w:rPr>
        <w:t xml:space="preserve"> samples</w:t>
      </w:r>
      <w:r w:rsidR="008D0488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025818" w:rsidRPr="00E63066">
        <w:rPr>
          <w:rFonts w:ascii="Times New Roman" w:eastAsiaTheme="minorHAnsi" w:hAnsi="Times New Roman" w:cs="Times New Roman"/>
          <w:sz w:val="24"/>
        </w:rPr>
        <w:t xml:space="preserve">was done by degassing </w:t>
      </w:r>
      <w:r w:rsidR="008D0488" w:rsidRPr="00E63066">
        <w:rPr>
          <w:rFonts w:ascii="Times New Roman" w:eastAsiaTheme="minorHAnsi" w:hAnsi="Times New Roman" w:cs="Times New Roman"/>
          <w:sz w:val="24"/>
        </w:rPr>
        <w:t>under vacuum at 4</w:t>
      </w:r>
      <w:r w:rsidR="00F30251" w:rsidRPr="00E63066">
        <w:rPr>
          <w:rFonts w:ascii="Times New Roman" w:eastAsiaTheme="minorHAnsi" w:hAnsi="Times New Roman" w:cs="Times New Roman"/>
          <w:sz w:val="24"/>
        </w:rPr>
        <w:t>3</w:t>
      </w:r>
      <w:r w:rsidR="008D0488" w:rsidRPr="00E63066">
        <w:rPr>
          <w:rFonts w:ascii="Times New Roman" w:eastAsiaTheme="minorHAnsi" w:hAnsi="Times New Roman" w:cs="Times New Roman"/>
          <w:sz w:val="24"/>
        </w:rPr>
        <w:t xml:space="preserve">3 K for </w:t>
      </w:r>
      <w:r w:rsidR="00F30251" w:rsidRPr="00E63066">
        <w:rPr>
          <w:rFonts w:ascii="Times New Roman" w:eastAsiaTheme="minorHAnsi" w:hAnsi="Times New Roman" w:cs="Times New Roman"/>
          <w:sz w:val="24"/>
        </w:rPr>
        <w:t>24</w:t>
      </w:r>
      <w:r w:rsidR="008D0488" w:rsidRPr="00E63066">
        <w:rPr>
          <w:rFonts w:ascii="Times New Roman" w:eastAsiaTheme="minorHAnsi" w:hAnsi="Times New Roman" w:cs="Times New Roman"/>
          <w:sz w:val="24"/>
        </w:rPr>
        <w:t xml:space="preserve"> h.</w:t>
      </w:r>
      <w:r w:rsidRPr="00E63066">
        <w:rPr>
          <w:rFonts w:ascii="Times New Roman" w:eastAsiaTheme="minorHAnsi" w:hAnsi="Times New Roman" w:cs="Times New Roman"/>
          <w:sz w:val="24"/>
        </w:rPr>
        <w:t xml:space="preserve"> </w:t>
      </w:r>
    </w:p>
    <w:p w14:paraId="34AB4131" w14:textId="129DA497" w:rsidR="00A652A8" w:rsidRPr="00E63066" w:rsidRDefault="00112966" w:rsidP="008D048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sz w:val="24"/>
        </w:rPr>
        <w:lastRenderedPageBreak/>
        <w:t>The water sorption experiment on Ni-</w:t>
      </w:r>
      <w:proofErr w:type="spellStart"/>
      <w:r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Pr="00E63066">
        <w:rPr>
          <w:rFonts w:ascii="Times New Roman" w:eastAsiaTheme="minorHAnsi" w:hAnsi="Times New Roman" w:cs="Times New Roman"/>
          <w:sz w:val="24"/>
        </w:rPr>
        <w:t xml:space="preserve"> and Ni-PyC-NH2 were measured using </w:t>
      </w:r>
      <w:r w:rsidR="00830CB8" w:rsidRPr="00E63066">
        <w:rPr>
          <w:rFonts w:ascii="Times New Roman" w:eastAsiaTheme="minorHAnsi" w:hAnsi="Times New Roman" w:cs="Times New Roman"/>
          <w:sz w:val="24"/>
        </w:rPr>
        <w:t>a VTI-SA+ instrument (</w:t>
      </w:r>
      <w:r w:rsidR="00357806" w:rsidRPr="00E63066">
        <w:rPr>
          <w:rFonts w:ascii="Times New Roman" w:eastAsiaTheme="minorHAnsi" w:hAnsi="Times New Roman" w:cs="Times New Roman"/>
          <w:sz w:val="24"/>
        </w:rPr>
        <w:t>TA instruments, USA)</w:t>
      </w:r>
      <w:r w:rsidR="00830CB8" w:rsidRPr="00E63066">
        <w:rPr>
          <w:rFonts w:ascii="Times New Roman" w:eastAsiaTheme="minorHAnsi" w:hAnsi="Times New Roman" w:cs="Times New Roman"/>
          <w:sz w:val="24"/>
        </w:rPr>
        <w:t xml:space="preserve"> at room temperature.</w:t>
      </w:r>
      <w:r w:rsidR="00357806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79541B" w:rsidRPr="00E63066">
        <w:rPr>
          <w:rFonts w:ascii="Times New Roman" w:eastAsiaTheme="minorHAnsi" w:hAnsi="Times New Roman" w:cs="Times New Roman"/>
          <w:sz w:val="24"/>
        </w:rPr>
        <w:t>For the first cycle, the activated samples were degassed at 373 K for 2 hours.  After the first water adsorption experiments were done, the second water adsorption cycle required degassing for 6 hrs. at 373 K before the second adsorption cycle began.</w:t>
      </w:r>
      <w:r w:rsidR="00D71139" w:rsidRPr="00E63066">
        <w:rPr>
          <w:rFonts w:ascii="Times New Roman" w:eastAsiaTheme="minorHAnsi" w:hAnsi="Times New Roman" w:cs="Times New Roman"/>
          <w:sz w:val="24"/>
        </w:rPr>
        <w:t xml:space="preserve"> </w:t>
      </w:r>
    </w:p>
    <w:p w14:paraId="1D96EE88" w14:textId="77777777" w:rsidR="001D4353" w:rsidRDefault="001D4353" w:rsidP="008D048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3036C772" w14:textId="7D3E9430" w:rsidR="00220255" w:rsidRPr="005D7AE3" w:rsidRDefault="00220255" w:rsidP="00220255">
      <w:pPr>
        <w:pStyle w:val="a4"/>
        <w:numPr>
          <w:ilvl w:val="0"/>
          <w:numId w:val="1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  <w:b/>
          <w:sz w:val="28"/>
          <w:szCs w:val="28"/>
        </w:rPr>
        <w:t>Results and discussion</w:t>
      </w:r>
    </w:p>
    <w:p w14:paraId="44F14A72" w14:textId="3B6B0954" w:rsidR="00220255" w:rsidRPr="00220255" w:rsidRDefault="00220255" w:rsidP="00220255">
      <w:pPr>
        <w:pStyle w:val="a4"/>
        <w:numPr>
          <w:ilvl w:val="1"/>
          <w:numId w:val="1"/>
        </w:numPr>
        <w:spacing w:line="480" w:lineRule="auto"/>
        <w:ind w:leftChars="0"/>
        <w:rPr>
          <w:rFonts w:ascii="Times New Roman" w:eastAsia="Malgun Gothic" w:hAnsi="Times New Roman" w:cs="Times New Roman"/>
          <w:b/>
          <w:sz w:val="24"/>
        </w:rPr>
      </w:pPr>
      <w:r w:rsidRPr="00220255">
        <w:rPr>
          <w:rFonts w:ascii="Times New Roman" w:eastAsia="Malgun Gothic" w:hAnsi="Times New Roman" w:cs="Times New Roman" w:hint="eastAsia"/>
          <w:b/>
          <w:sz w:val="24"/>
        </w:rPr>
        <w:t xml:space="preserve"> </w:t>
      </w:r>
      <w:r w:rsidRPr="00220255">
        <w:rPr>
          <w:rFonts w:ascii="Times New Roman" w:eastAsia="Malgun Gothic" w:hAnsi="Times New Roman" w:cs="Times New Roman"/>
          <w:b/>
          <w:sz w:val="24"/>
        </w:rPr>
        <w:t>Characterizations of adsorbents</w:t>
      </w:r>
    </w:p>
    <w:p w14:paraId="796E80E7" w14:textId="52EC991D" w:rsidR="00886B00" w:rsidRPr="00D41961" w:rsidRDefault="002D5024" w:rsidP="007A1E7B">
      <w:pPr>
        <w:spacing w:line="480" w:lineRule="auto"/>
        <w:ind w:firstLine="195"/>
        <w:rPr>
          <w:rFonts w:ascii="Times New Roman" w:eastAsiaTheme="minorHAnsi" w:hAnsi="Times New Roman" w:cs="Times New Roman"/>
          <w:color w:val="FF0000"/>
          <w:sz w:val="24"/>
        </w:rPr>
      </w:pPr>
      <w:r w:rsidRPr="00E63066">
        <w:rPr>
          <w:rFonts w:ascii="Times New Roman" w:eastAsiaTheme="minorHAnsi" w:hAnsi="Times New Roman" w:cs="Times New Roman" w:hint="eastAsia"/>
          <w:b/>
          <w:sz w:val="24"/>
        </w:rPr>
        <w:t>Fig.</w:t>
      </w:r>
      <w:r w:rsidR="00CB6BE5" w:rsidRPr="00E63066">
        <w:rPr>
          <w:rFonts w:ascii="Times New Roman" w:eastAsiaTheme="minorHAnsi" w:hAnsi="Times New Roman" w:cs="Times New Roman" w:hint="eastAsia"/>
          <w:b/>
          <w:sz w:val="24"/>
        </w:rPr>
        <w:t xml:space="preserve"> </w:t>
      </w:r>
      <w:r w:rsidR="00512179" w:rsidRPr="00E63066">
        <w:rPr>
          <w:rFonts w:ascii="Times New Roman" w:eastAsiaTheme="minorHAnsi" w:hAnsi="Times New Roman" w:cs="Times New Roman"/>
          <w:b/>
          <w:sz w:val="24"/>
        </w:rPr>
        <w:t>1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 xml:space="preserve"> shows the (a) </w:t>
      </w:r>
      <w:r w:rsidR="00DB01C4" w:rsidRPr="00E63066">
        <w:rPr>
          <w:rFonts w:ascii="Times New Roman" w:eastAsiaTheme="minorHAnsi" w:hAnsi="Times New Roman" w:cs="Times New Roman"/>
          <w:sz w:val="24"/>
        </w:rPr>
        <w:t>powder X-ray diffraction (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>PXRD</w:t>
      </w:r>
      <w:r w:rsidR="00DB01C4" w:rsidRPr="00E63066">
        <w:rPr>
          <w:rFonts w:ascii="Times New Roman" w:eastAsiaTheme="minorHAnsi" w:hAnsi="Times New Roman" w:cs="Times New Roman"/>
          <w:sz w:val="24"/>
        </w:rPr>
        <w:t>)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 xml:space="preserve"> patterns and (b) nitrogen </w:t>
      </w:r>
      <w:r w:rsidR="00733B81" w:rsidRPr="00E63066">
        <w:rPr>
          <w:rFonts w:ascii="Times New Roman" w:eastAsiaTheme="minorHAnsi" w:hAnsi="Times New Roman" w:cs="Times New Roman"/>
          <w:sz w:val="24"/>
        </w:rPr>
        <w:t xml:space="preserve">adsorption/desorption 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 xml:space="preserve">isotherms at 77 K </w:t>
      </w:r>
      <w:r w:rsidR="00AC1B87" w:rsidRPr="00E63066">
        <w:rPr>
          <w:rFonts w:ascii="Times New Roman" w:eastAsiaTheme="minorHAnsi" w:hAnsi="Times New Roman" w:cs="Times New Roman"/>
          <w:sz w:val="24"/>
        </w:rPr>
        <w:t>on Ni-</w:t>
      </w:r>
      <w:proofErr w:type="spellStart"/>
      <w:r w:rsidR="00AC1B87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AC1B87" w:rsidRPr="00E63066">
        <w:rPr>
          <w:rFonts w:ascii="Times New Roman" w:eastAsiaTheme="minorHAnsi" w:hAnsi="Times New Roman" w:cs="Times New Roman"/>
          <w:sz w:val="24"/>
        </w:rPr>
        <w:t xml:space="preserve"> and Ni-PyC-NH2</w:t>
      </w:r>
      <w:r w:rsidR="00CB6BE5" w:rsidRPr="00E63066">
        <w:rPr>
          <w:rFonts w:ascii="Times New Roman" w:eastAsiaTheme="minorHAnsi" w:hAnsi="Times New Roman" w:cs="Times New Roman" w:hint="eastAsia"/>
          <w:sz w:val="24"/>
        </w:rPr>
        <w:t xml:space="preserve">. </w:t>
      </w:r>
      <w:r w:rsidR="0079541B" w:rsidRPr="00E63066">
        <w:rPr>
          <w:rFonts w:ascii="Times New Roman" w:eastAsiaTheme="minorHAnsi" w:hAnsi="Times New Roman" w:cs="Times New Roman"/>
          <w:sz w:val="24"/>
        </w:rPr>
        <w:t>As shown in the figure, the PXRD pattern of the Ni-PYC sample was found to be in good agreement with the published literature PXRD pattern for Ni</w:t>
      </w:r>
      <w:r w:rsidR="00EC5A40" w:rsidRPr="00E63066">
        <w:rPr>
          <w:rFonts w:ascii="Times New Roman" w:eastAsiaTheme="minorHAnsi" w:hAnsi="Times New Roman" w:cs="Times New Roman"/>
          <w:sz w:val="24"/>
        </w:rPr>
        <w:t>-</w:t>
      </w:r>
      <w:proofErr w:type="spellStart"/>
      <w:r w:rsidR="0079541B" w:rsidRPr="00E63066">
        <w:rPr>
          <w:rFonts w:ascii="Times New Roman" w:eastAsiaTheme="minorHAnsi" w:hAnsi="Times New Roman" w:cs="Times New Roman"/>
          <w:sz w:val="24"/>
        </w:rPr>
        <w:t>P</w:t>
      </w:r>
      <w:r w:rsidR="00EC5A40" w:rsidRPr="00E63066">
        <w:rPr>
          <w:rFonts w:ascii="Times New Roman" w:eastAsiaTheme="minorHAnsi" w:hAnsi="Times New Roman" w:cs="Times New Roman"/>
          <w:sz w:val="24"/>
        </w:rPr>
        <w:t>y</w:t>
      </w:r>
      <w:r w:rsidR="0079541B" w:rsidRPr="00E63066">
        <w:rPr>
          <w:rFonts w:ascii="Times New Roman" w:eastAsiaTheme="minorHAnsi" w:hAnsi="Times New Roman" w:cs="Times New Roman"/>
          <w:sz w:val="24"/>
        </w:rPr>
        <w:t>C</w:t>
      </w:r>
      <w:proofErr w:type="spellEnd"/>
      <w:r w:rsidR="0079541B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D41961">
        <w:rPr>
          <w:rFonts w:ascii="Times New Roman" w:eastAsiaTheme="minorHAnsi" w:hAnsi="Times New Roman" w:cs="Times New Roman"/>
          <w:sz w:val="24"/>
        </w:rPr>
        <w:t>(</w:t>
      </w:r>
      <w:r w:rsidR="00D41961">
        <w:rPr>
          <w:rFonts w:ascii="Times New Roman" w:eastAsiaTheme="minorHAnsi" w:hAnsi="Times New Roman" w:cs="Times New Roman"/>
          <w:color w:val="FF0000"/>
          <w:sz w:val="24"/>
        </w:rPr>
        <w:t>Analysis of NiPYC-NH2 PXRD here)</w:t>
      </w:r>
    </w:p>
    <w:p w14:paraId="4848AA16" w14:textId="4C7BB81D" w:rsidR="005B334E" w:rsidRDefault="00733B81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E63066">
        <w:rPr>
          <w:rFonts w:ascii="Times New Roman" w:eastAsiaTheme="minorHAnsi" w:hAnsi="Times New Roman" w:cs="Times New Roman"/>
          <w:sz w:val="24"/>
        </w:rPr>
        <w:t xml:space="preserve">The BET surface areas calculated from the nitrogen </w:t>
      </w:r>
      <w:r w:rsidR="00635F47" w:rsidRPr="00E63066">
        <w:rPr>
          <w:rFonts w:ascii="Times New Roman" w:eastAsiaTheme="minorHAnsi" w:hAnsi="Times New Roman" w:cs="Times New Roman"/>
          <w:sz w:val="24"/>
        </w:rPr>
        <w:t>isotherms</w:t>
      </w:r>
      <w:r w:rsidRPr="00E63066">
        <w:rPr>
          <w:rFonts w:ascii="Times New Roman" w:eastAsiaTheme="minorHAnsi" w:hAnsi="Times New Roman" w:cs="Times New Roman"/>
          <w:sz w:val="24"/>
        </w:rPr>
        <w:t xml:space="preserve"> </w:t>
      </w:r>
      <w:r>
        <w:rPr>
          <w:rFonts w:ascii="Times New Roman" w:eastAsiaTheme="minorHAnsi" w:hAnsi="Times New Roman" w:cs="Times New Roman"/>
          <w:sz w:val="24"/>
        </w:rPr>
        <w:t xml:space="preserve">at 77 K </w:t>
      </w:r>
      <w:r w:rsidR="00270C49">
        <w:rPr>
          <w:rFonts w:ascii="Times New Roman" w:eastAsiaTheme="minorHAnsi" w:hAnsi="Times New Roman" w:cs="Times New Roman"/>
          <w:sz w:val="24"/>
        </w:rPr>
        <w:t xml:space="preserve">were found to be </w:t>
      </w:r>
      <w:r w:rsidR="00635F47">
        <w:rPr>
          <w:rFonts w:ascii="Times New Roman" w:eastAsiaTheme="minorHAnsi" w:hAnsi="Times New Roman" w:cs="Times New Roman"/>
          <w:sz w:val="24"/>
        </w:rPr>
        <w:t>739</w:t>
      </w:r>
      <w:r>
        <w:rPr>
          <w:rFonts w:ascii="Times New Roman" w:eastAsiaTheme="minorHAnsi" w:hAnsi="Times New Roman" w:cs="Times New Roman"/>
          <w:sz w:val="24"/>
        </w:rPr>
        <w:t xml:space="preserve"> m</w:t>
      </w:r>
      <w:r w:rsidRPr="00220255">
        <w:rPr>
          <w:rFonts w:ascii="Times New Roman" w:eastAsiaTheme="minorHAnsi" w:hAnsi="Times New Roman" w:cs="Times New Roman"/>
          <w:sz w:val="24"/>
          <w:vertAlign w:val="superscript"/>
        </w:rPr>
        <w:t>2</w:t>
      </w:r>
      <w:r>
        <w:rPr>
          <w:rFonts w:ascii="Times New Roman" w:eastAsiaTheme="minorHAnsi" w:hAnsi="Times New Roman" w:cs="Times New Roman"/>
          <w:sz w:val="24"/>
        </w:rPr>
        <w:t>/g</w:t>
      </w:r>
      <w:r w:rsidR="00270C49" w:rsidRPr="00270C49">
        <w:rPr>
          <w:rFonts w:ascii="Times New Roman" w:eastAsiaTheme="minorHAnsi" w:hAnsi="Times New Roman" w:cs="Times New Roman"/>
          <w:sz w:val="24"/>
        </w:rPr>
        <w:t xml:space="preserve"> </w:t>
      </w:r>
      <w:r w:rsidR="00635F47">
        <w:rPr>
          <w:rFonts w:ascii="Times New Roman" w:eastAsiaTheme="minorHAnsi" w:hAnsi="Times New Roman" w:cs="Times New Roman"/>
          <w:sz w:val="24"/>
        </w:rPr>
        <w:t>for Ni-</w:t>
      </w:r>
      <w:proofErr w:type="spellStart"/>
      <w:r w:rsidR="00635F47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635F47">
        <w:rPr>
          <w:rFonts w:ascii="Times New Roman" w:eastAsiaTheme="minorHAnsi" w:hAnsi="Times New Roman" w:cs="Times New Roman"/>
          <w:sz w:val="24"/>
        </w:rPr>
        <w:t xml:space="preserve"> and 765</w:t>
      </w:r>
      <w:r w:rsidRPr="00B220C7">
        <w:rPr>
          <w:rFonts w:ascii="Times New Roman" w:eastAsiaTheme="minorHAnsi" w:hAnsi="Times New Roman" w:cs="Times New Roman"/>
          <w:sz w:val="24"/>
        </w:rPr>
        <w:t xml:space="preserve"> m</w:t>
      </w:r>
      <w:r w:rsidRPr="00B220C7">
        <w:rPr>
          <w:rFonts w:ascii="Times New Roman" w:eastAsiaTheme="minorHAnsi" w:hAnsi="Times New Roman" w:cs="Times New Roman"/>
          <w:sz w:val="24"/>
          <w:vertAlign w:val="superscript"/>
        </w:rPr>
        <w:t>2</w:t>
      </w:r>
      <w:r w:rsidRPr="00B220C7">
        <w:rPr>
          <w:rFonts w:ascii="Times New Roman" w:eastAsiaTheme="minorHAnsi" w:hAnsi="Times New Roman" w:cs="Times New Roman"/>
          <w:sz w:val="24"/>
        </w:rPr>
        <w:t>/g</w:t>
      </w:r>
      <w:r w:rsidR="00270C49" w:rsidRPr="00270C49">
        <w:rPr>
          <w:rFonts w:ascii="Times New Roman" w:eastAsiaTheme="minorHAnsi" w:hAnsi="Times New Roman" w:cs="Times New Roman"/>
          <w:sz w:val="24"/>
        </w:rPr>
        <w:t xml:space="preserve"> </w:t>
      </w:r>
      <w:r w:rsidR="00635F47">
        <w:rPr>
          <w:rFonts w:ascii="Times New Roman" w:eastAsiaTheme="minorHAnsi" w:hAnsi="Times New Roman" w:cs="Times New Roman"/>
          <w:sz w:val="24"/>
        </w:rPr>
        <w:t>for Ni-PyC-NH2</w:t>
      </w:r>
      <w:r w:rsidR="006763DF">
        <w:rPr>
          <w:rFonts w:ascii="Times New Roman" w:eastAsiaTheme="minorHAnsi" w:hAnsi="Times New Roman" w:cs="Times New Roman"/>
          <w:sz w:val="24"/>
        </w:rPr>
        <w:t>, respectively.</w:t>
      </w:r>
      <w:r w:rsidR="00BD5D52">
        <w:rPr>
          <w:rFonts w:ascii="Times New Roman" w:eastAsiaTheme="minorHAnsi" w:hAnsi="Times New Roman" w:cs="Times New Roman"/>
          <w:sz w:val="24"/>
        </w:rPr>
        <w:t xml:space="preserve"> </w:t>
      </w:r>
    </w:p>
    <w:p w14:paraId="41530B46" w14:textId="14EE920F" w:rsidR="007A1E7B" w:rsidRDefault="0007399E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commentRangeStart w:id="8"/>
      <w:r w:rsidRPr="00AD58F8">
        <w:rPr>
          <w:rFonts w:ascii="Times New Roman" w:eastAsiaTheme="minorHAnsi" w:hAnsi="Times New Roman" w:cs="Times New Roman"/>
          <w:b/>
          <w:bCs/>
          <w:sz w:val="24"/>
        </w:rPr>
        <w:t>Table 1</w:t>
      </w:r>
      <w:r w:rsidR="00537FA8">
        <w:rPr>
          <w:rFonts w:ascii="Times New Roman" w:eastAsiaTheme="minorHAnsi" w:hAnsi="Times New Roman" w:cs="Times New Roman"/>
          <w:sz w:val="24"/>
        </w:rPr>
        <w:t xml:space="preserve"> shows </w:t>
      </w:r>
      <w:commentRangeEnd w:id="8"/>
      <w:r w:rsidR="00F5585F">
        <w:rPr>
          <w:rStyle w:val="a7"/>
        </w:rPr>
        <w:commentReference w:id="8"/>
      </w:r>
      <w:r w:rsidR="00537FA8">
        <w:rPr>
          <w:rFonts w:ascii="Times New Roman" w:eastAsiaTheme="minorHAnsi" w:hAnsi="Times New Roman" w:cs="Times New Roman"/>
          <w:sz w:val="24"/>
        </w:rPr>
        <w:t>the results of elemental analysis on Ni-</w:t>
      </w:r>
      <w:proofErr w:type="spellStart"/>
      <w:r w:rsidR="00537FA8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537FA8">
        <w:rPr>
          <w:rFonts w:ascii="Times New Roman" w:eastAsiaTheme="minorHAnsi" w:hAnsi="Times New Roman" w:cs="Times New Roman"/>
          <w:sz w:val="24"/>
        </w:rPr>
        <w:t xml:space="preserve"> and Ni-PyC-NH2. Both samples presented a slight decrease in C and H contents after activation. This is because the solvent (DMF and methanol) </w:t>
      </w:r>
      <w:r w:rsidR="00213D2E">
        <w:rPr>
          <w:rFonts w:ascii="Times New Roman" w:eastAsiaTheme="minorHAnsi" w:hAnsi="Times New Roman" w:cs="Times New Roman"/>
          <w:sz w:val="24"/>
        </w:rPr>
        <w:t>inside the pores in MOF is removed during activation process. The Ni-PyC-NH2 appears to have a higher N content than Ni-</w:t>
      </w:r>
      <w:proofErr w:type="spellStart"/>
      <w:r w:rsidR="00213D2E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213D2E">
        <w:rPr>
          <w:rFonts w:ascii="Times New Roman" w:eastAsiaTheme="minorHAnsi" w:hAnsi="Times New Roman" w:cs="Times New Roman"/>
          <w:sz w:val="24"/>
        </w:rPr>
        <w:t xml:space="preserve"> because of the -NH2 group of the ligand.</w:t>
      </w:r>
    </w:p>
    <w:p w14:paraId="1F660C36" w14:textId="51A404F8" w:rsidR="001D18E8" w:rsidRDefault="001D18E8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Table </w:t>
      </w:r>
      <w:r w:rsidR="00AD58F8">
        <w:rPr>
          <w:rFonts w:ascii="Times New Roman" w:eastAsiaTheme="minorHAnsi" w:hAnsi="Times New Roman" w:cs="Times New Roman"/>
          <w:sz w:val="24"/>
        </w:rPr>
        <w:t>1</w:t>
      </w:r>
      <w:r>
        <w:rPr>
          <w:rFonts w:ascii="Times New Roman" w:eastAsiaTheme="minorHAnsi" w:hAnsi="Times New Roman" w:cs="Times New Roman"/>
          <w:sz w:val="24"/>
        </w:rPr>
        <w:t>. The CHN</w:t>
      </w:r>
      <w:r w:rsidR="00C54644">
        <w:rPr>
          <w:rFonts w:ascii="Times New Roman" w:eastAsiaTheme="minorHAnsi" w:hAnsi="Times New Roman" w:cs="Times New Roman"/>
          <w:sz w:val="24"/>
        </w:rPr>
        <w:t xml:space="preserve">/O </w:t>
      </w:r>
      <w:r>
        <w:rPr>
          <w:rFonts w:ascii="Times New Roman" w:eastAsiaTheme="minorHAnsi" w:hAnsi="Times New Roman" w:cs="Times New Roman"/>
          <w:sz w:val="24"/>
        </w:rPr>
        <w:t>elemental analysis on</w:t>
      </w:r>
      <w:r w:rsidR="00C54644">
        <w:rPr>
          <w:rFonts w:ascii="Times New Roman" w:eastAsiaTheme="minorHAnsi" w:hAnsi="Times New Roman" w:cs="Times New Roman"/>
          <w:sz w:val="24"/>
        </w:rPr>
        <w:t xml:space="preserve"> Ni-</w:t>
      </w:r>
      <w:proofErr w:type="spellStart"/>
      <w:r w:rsidR="00C54644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C54644">
        <w:rPr>
          <w:rFonts w:ascii="Times New Roman" w:eastAsiaTheme="minorHAnsi" w:hAnsi="Times New Roman" w:cs="Times New Roman"/>
          <w:sz w:val="24"/>
        </w:rPr>
        <w:t xml:space="preserve"> and Ni-PyC-NH2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5193" w14:paraId="004047E6" w14:textId="77777777" w:rsidTr="00052584">
        <w:tc>
          <w:tcPr>
            <w:tcW w:w="1803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0C1B36" w14:textId="77777777" w:rsidR="003C5193" w:rsidRDefault="003C519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</w:tc>
        <w:tc>
          <w:tcPr>
            <w:tcW w:w="1803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277CCB19" w14:textId="3E1D5AF9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C [%]</w:t>
            </w:r>
          </w:p>
        </w:tc>
        <w:tc>
          <w:tcPr>
            <w:tcW w:w="1803" w:type="dxa"/>
            <w:tcBorders>
              <w:top w:val="nil"/>
              <w:bottom w:val="single" w:sz="12" w:space="0" w:color="auto"/>
            </w:tcBorders>
            <w:vAlign w:val="center"/>
          </w:tcPr>
          <w:p w14:paraId="798847E2" w14:textId="176BC935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H [%]</w:t>
            </w:r>
          </w:p>
        </w:tc>
        <w:tc>
          <w:tcPr>
            <w:tcW w:w="1803" w:type="dxa"/>
            <w:tcBorders>
              <w:top w:val="nil"/>
              <w:bottom w:val="single" w:sz="12" w:space="0" w:color="auto"/>
            </w:tcBorders>
            <w:vAlign w:val="center"/>
          </w:tcPr>
          <w:p w14:paraId="7C3AA614" w14:textId="6BAC92F5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N [%]</w:t>
            </w:r>
          </w:p>
        </w:tc>
        <w:tc>
          <w:tcPr>
            <w:tcW w:w="1804" w:type="dxa"/>
            <w:tcBorders>
              <w:top w:val="nil"/>
              <w:bottom w:val="single" w:sz="12" w:space="0" w:color="auto"/>
            </w:tcBorders>
            <w:vAlign w:val="center"/>
          </w:tcPr>
          <w:p w14:paraId="71024C91" w14:textId="7D113DA3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O [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wt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</w:rPr>
              <w:t>%]</w:t>
            </w:r>
          </w:p>
        </w:tc>
      </w:tr>
      <w:tr w:rsidR="003C5193" w14:paraId="01039F3E" w14:textId="77777777" w:rsidTr="00052584">
        <w:tc>
          <w:tcPr>
            <w:tcW w:w="18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12E15A" w14:textId="4AFE966E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‘as-synthesized’ Ni-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PyC</w:t>
            </w:r>
            <w:proofErr w:type="spellEnd"/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5C0647" w14:textId="302F48D3" w:rsidR="003C5193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45.24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1D6985B9" w14:textId="14B551FB" w:rsidR="003C519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1.956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743BB8F6" w14:textId="241C41DF" w:rsidR="003C519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9.9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32339C65" w14:textId="7DF418B9" w:rsidR="003C519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23.63</w:t>
            </w:r>
          </w:p>
        </w:tc>
      </w:tr>
      <w:tr w:rsidR="003C5193" w14:paraId="41AC3A03" w14:textId="77777777" w:rsidTr="00052584">
        <w:tc>
          <w:tcPr>
            <w:tcW w:w="1803" w:type="dxa"/>
            <w:tcBorders>
              <w:right w:val="single" w:sz="12" w:space="0" w:color="auto"/>
            </w:tcBorders>
            <w:vAlign w:val="center"/>
          </w:tcPr>
          <w:p w14:paraId="3821F98A" w14:textId="77777777" w:rsidR="00E77C11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lastRenderedPageBreak/>
              <w:t xml:space="preserve">‘activated’ </w:t>
            </w:r>
          </w:p>
          <w:p w14:paraId="0300CB1E" w14:textId="131C1A19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Ni-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PyC</w:t>
            </w:r>
            <w:proofErr w:type="spellEnd"/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507CFD37" w14:textId="75F61AF3" w:rsidR="003C519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44.32</w:t>
            </w:r>
          </w:p>
        </w:tc>
        <w:tc>
          <w:tcPr>
            <w:tcW w:w="1803" w:type="dxa"/>
            <w:vAlign w:val="center"/>
          </w:tcPr>
          <w:p w14:paraId="660AF89C" w14:textId="0B16BF76" w:rsidR="003C519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0.673</w:t>
            </w:r>
          </w:p>
        </w:tc>
        <w:tc>
          <w:tcPr>
            <w:tcW w:w="1803" w:type="dxa"/>
            <w:vAlign w:val="center"/>
          </w:tcPr>
          <w:p w14:paraId="4DF07128" w14:textId="20F61587" w:rsidR="003C519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9.0</w:t>
            </w:r>
          </w:p>
        </w:tc>
        <w:tc>
          <w:tcPr>
            <w:tcW w:w="1804" w:type="dxa"/>
            <w:vAlign w:val="center"/>
          </w:tcPr>
          <w:p w14:paraId="1C31E85F" w14:textId="15B3FAE1" w:rsidR="003C519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23.50</w:t>
            </w:r>
          </w:p>
        </w:tc>
      </w:tr>
      <w:tr w:rsidR="003C5193" w14:paraId="30C35433" w14:textId="77777777" w:rsidTr="00052584">
        <w:tc>
          <w:tcPr>
            <w:tcW w:w="1803" w:type="dxa"/>
            <w:tcBorders>
              <w:right w:val="single" w:sz="12" w:space="0" w:color="auto"/>
            </w:tcBorders>
            <w:vAlign w:val="center"/>
          </w:tcPr>
          <w:p w14:paraId="073A5318" w14:textId="107F088B" w:rsidR="003C5193" w:rsidRDefault="00347D8B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‘</w:t>
            </w:r>
            <w:r w:rsidR="00F963C3">
              <w:rPr>
                <w:rFonts w:ascii="Times New Roman" w:eastAsiaTheme="minorHAnsi" w:hAnsi="Times New Roman" w:cs="Times New Roman"/>
                <w:sz w:val="24"/>
              </w:rPr>
              <w:t>exposed to air</w:t>
            </w:r>
            <w:r>
              <w:rPr>
                <w:rFonts w:ascii="Times New Roman" w:eastAsiaTheme="minorHAnsi" w:hAnsi="Times New Roman" w:cs="Times New Roman"/>
                <w:sz w:val="24"/>
              </w:rPr>
              <w:t>’ Ni-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PyC</w:t>
            </w:r>
            <w:proofErr w:type="spellEnd"/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63927690" w14:textId="0D1C4308" w:rsidR="003C519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42.24</w:t>
            </w:r>
          </w:p>
        </w:tc>
        <w:tc>
          <w:tcPr>
            <w:tcW w:w="1803" w:type="dxa"/>
            <w:vAlign w:val="center"/>
          </w:tcPr>
          <w:p w14:paraId="04DB7105" w14:textId="6DF07DAA" w:rsidR="003C519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0.69</w:t>
            </w:r>
          </w:p>
        </w:tc>
        <w:tc>
          <w:tcPr>
            <w:tcW w:w="1803" w:type="dxa"/>
            <w:vAlign w:val="center"/>
          </w:tcPr>
          <w:p w14:paraId="718B8635" w14:textId="180ADA7A" w:rsidR="003C519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8.5</w:t>
            </w:r>
          </w:p>
        </w:tc>
        <w:tc>
          <w:tcPr>
            <w:tcW w:w="1804" w:type="dxa"/>
            <w:vAlign w:val="center"/>
          </w:tcPr>
          <w:p w14:paraId="10A8A4B4" w14:textId="4224D486" w:rsidR="003C519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25.58</w:t>
            </w:r>
          </w:p>
        </w:tc>
      </w:tr>
      <w:tr w:rsidR="00F963C3" w14:paraId="39D865C7" w14:textId="77777777" w:rsidTr="00052584">
        <w:tc>
          <w:tcPr>
            <w:tcW w:w="1803" w:type="dxa"/>
            <w:tcBorders>
              <w:right w:val="single" w:sz="12" w:space="0" w:color="auto"/>
            </w:tcBorders>
            <w:vAlign w:val="center"/>
          </w:tcPr>
          <w:p w14:paraId="5081F4F4" w14:textId="6BB956D7" w:rsidR="00F963C3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‘as-synthesized’ Ni-PyC-NH2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249F18F9" w14:textId="372A17C3" w:rsidR="00F963C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42.89</w:t>
            </w:r>
          </w:p>
        </w:tc>
        <w:tc>
          <w:tcPr>
            <w:tcW w:w="1803" w:type="dxa"/>
            <w:vAlign w:val="center"/>
          </w:tcPr>
          <w:p w14:paraId="068DC441" w14:textId="45A765AE" w:rsidR="00F963C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2.637</w:t>
            </w:r>
          </w:p>
        </w:tc>
        <w:tc>
          <w:tcPr>
            <w:tcW w:w="1803" w:type="dxa"/>
            <w:vAlign w:val="center"/>
          </w:tcPr>
          <w:p w14:paraId="07AEA325" w14:textId="284C89A0" w:rsidR="00F963C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16.91</w:t>
            </w:r>
          </w:p>
        </w:tc>
        <w:tc>
          <w:tcPr>
            <w:tcW w:w="1804" w:type="dxa"/>
            <w:vAlign w:val="center"/>
          </w:tcPr>
          <w:p w14:paraId="51B57864" w14:textId="7A387709" w:rsidR="00F963C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19.73</w:t>
            </w:r>
          </w:p>
        </w:tc>
      </w:tr>
      <w:tr w:rsidR="00F963C3" w14:paraId="52BE8917" w14:textId="77777777" w:rsidTr="00052584">
        <w:tc>
          <w:tcPr>
            <w:tcW w:w="1803" w:type="dxa"/>
            <w:tcBorders>
              <w:right w:val="single" w:sz="12" w:space="0" w:color="auto"/>
            </w:tcBorders>
            <w:vAlign w:val="center"/>
          </w:tcPr>
          <w:p w14:paraId="1840FFC4" w14:textId="77777777" w:rsidR="00E77C11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 xml:space="preserve">‘activated’ </w:t>
            </w:r>
          </w:p>
          <w:p w14:paraId="3DC547C7" w14:textId="1ABB232C" w:rsidR="00F963C3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Ni-PyC-NH2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545F77E1" w14:textId="22B7BB98" w:rsidR="00F963C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41.66</w:t>
            </w:r>
          </w:p>
        </w:tc>
        <w:tc>
          <w:tcPr>
            <w:tcW w:w="1803" w:type="dxa"/>
            <w:vAlign w:val="center"/>
          </w:tcPr>
          <w:p w14:paraId="6D86E3BA" w14:textId="0865968D" w:rsidR="00F963C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0.986</w:t>
            </w:r>
          </w:p>
        </w:tc>
        <w:tc>
          <w:tcPr>
            <w:tcW w:w="1803" w:type="dxa"/>
            <w:vAlign w:val="center"/>
          </w:tcPr>
          <w:p w14:paraId="6ADB5379" w14:textId="05B4DD26" w:rsidR="00F963C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17.63</w:t>
            </w:r>
          </w:p>
        </w:tc>
        <w:tc>
          <w:tcPr>
            <w:tcW w:w="1804" w:type="dxa"/>
            <w:vAlign w:val="center"/>
          </w:tcPr>
          <w:p w14:paraId="7B1E415D" w14:textId="52905681" w:rsidR="00F963C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19.41</w:t>
            </w:r>
          </w:p>
        </w:tc>
      </w:tr>
      <w:tr w:rsidR="00F963C3" w14:paraId="3D35383C" w14:textId="77777777" w:rsidTr="00052584">
        <w:tc>
          <w:tcPr>
            <w:tcW w:w="1803" w:type="dxa"/>
            <w:tcBorders>
              <w:bottom w:val="nil"/>
              <w:right w:val="single" w:sz="12" w:space="0" w:color="auto"/>
            </w:tcBorders>
            <w:vAlign w:val="center"/>
          </w:tcPr>
          <w:p w14:paraId="729E1E61" w14:textId="1E3E92E8" w:rsidR="00F963C3" w:rsidRDefault="00F963C3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‘exposed to air’ Ni-PyC-NH2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37006613" w14:textId="06BD0329" w:rsidR="00F963C3" w:rsidRDefault="00E15131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41.51</w:t>
            </w:r>
          </w:p>
        </w:tc>
        <w:tc>
          <w:tcPr>
            <w:tcW w:w="1803" w:type="dxa"/>
            <w:vAlign w:val="center"/>
          </w:tcPr>
          <w:p w14:paraId="2558C40A" w14:textId="037D5DF2" w:rsidR="00F963C3" w:rsidRDefault="0053304C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0.928</w:t>
            </w:r>
          </w:p>
        </w:tc>
        <w:tc>
          <w:tcPr>
            <w:tcW w:w="1803" w:type="dxa"/>
            <w:vAlign w:val="center"/>
          </w:tcPr>
          <w:p w14:paraId="59658501" w14:textId="554D55A8" w:rsidR="00F963C3" w:rsidRDefault="005E3B14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16.88</w:t>
            </w:r>
          </w:p>
        </w:tc>
        <w:tc>
          <w:tcPr>
            <w:tcW w:w="1804" w:type="dxa"/>
            <w:vAlign w:val="center"/>
          </w:tcPr>
          <w:p w14:paraId="26AC5B3F" w14:textId="35FC8D99" w:rsidR="00F963C3" w:rsidRDefault="004779D0" w:rsidP="00E77C1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19.49</w:t>
            </w:r>
          </w:p>
        </w:tc>
      </w:tr>
    </w:tbl>
    <w:p w14:paraId="4ABB5002" w14:textId="77777777" w:rsidR="00C54644" w:rsidRDefault="00C54644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2A197176" w14:textId="07115993" w:rsidR="003B5B15" w:rsidRDefault="00E658A3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commentRangeStart w:id="9"/>
      <w:r w:rsidRPr="00E658A3">
        <w:rPr>
          <w:rFonts w:ascii="Times New Roman" w:eastAsiaTheme="minorHAnsi" w:hAnsi="Times New Roman" w:cs="Times New Roman"/>
          <w:noProof/>
          <w:sz w:val="24"/>
        </w:rPr>
        <w:drawing>
          <wp:inline distT="0" distB="0" distL="0" distR="0" wp14:anchorId="76A89EFC" wp14:editId="44EFEBA8">
            <wp:extent cx="5460655" cy="4535866"/>
            <wp:effectExtent l="0" t="0" r="6985" b="0"/>
            <wp:docPr id="7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8D0306A5-4391-4556-8726-274BC8296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2">
                      <a:extLst>
                        <a:ext uri="{FF2B5EF4-FFF2-40B4-BE49-F238E27FC236}">
                          <a16:creationId xmlns:a16="http://schemas.microsoft.com/office/drawing/2014/main" id="{8D0306A5-4391-4556-8726-274BC8296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55" cy="45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C84BF0">
        <w:rPr>
          <w:rStyle w:val="a7"/>
        </w:rPr>
        <w:commentReference w:id="9"/>
      </w:r>
    </w:p>
    <w:p w14:paraId="3FA60431" w14:textId="122B0F92" w:rsidR="00E658A3" w:rsidRDefault="00E658A3" w:rsidP="00733B8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Fig. 1.</w:t>
      </w:r>
      <w:r w:rsidR="009E7C91">
        <w:rPr>
          <w:rFonts w:ascii="Times New Roman" w:eastAsiaTheme="minorHAnsi" w:hAnsi="Times New Roman" w:cs="Times New Roman"/>
          <w:sz w:val="24"/>
        </w:rPr>
        <w:t xml:space="preserve"> The nitrogen adsorption/desorption isotherms on Ni-</w:t>
      </w:r>
      <w:proofErr w:type="spellStart"/>
      <w:r w:rsidR="009E7C91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9E7C91">
        <w:rPr>
          <w:rFonts w:ascii="Times New Roman" w:eastAsiaTheme="minorHAnsi" w:hAnsi="Times New Roman" w:cs="Times New Roman"/>
          <w:sz w:val="24"/>
        </w:rPr>
        <w:t xml:space="preserve"> and Ni-PyC-NH2 at 77 K.</w:t>
      </w:r>
    </w:p>
    <w:p w14:paraId="489F82EB" w14:textId="07953429" w:rsidR="00220255" w:rsidRPr="00220255" w:rsidRDefault="00220255" w:rsidP="00220255">
      <w:pPr>
        <w:pStyle w:val="a4"/>
        <w:numPr>
          <w:ilvl w:val="1"/>
          <w:numId w:val="1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4"/>
        </w:rPr>
      </w:pPr>
      <w:r w:rsidRPr="00220255">
        <w:rPr>
          <w:rFonts w:ascii="Times New Roman" w:eastAsiaTheme="minorHAnsi" w:hAnsi="Times New Roman" w:cs="Times New Roman" w:hint="eastAsia"/>
          <w:b/>
          <w:sz w:val="24"/>
        </w:rPr>
        <w:t xml:space="preserve"> </w:t>
      </w:r>
      <w:r w:rsidR="00097802">
        <w:rPr>
          <w:rFonts w:ascii="Times New Roman" w:eastAsiaTheme="minorHAnsi" w:hAnsi="Times New Roman" w:cs="Times New Roman"/>
          <w:b/>
          <w:sz w:val="24"/>
        </w:rPr>
        <w:t>Xe</w:t>
      </w:r>
      <w:r w:rsidR="000967F4">
        <w:rPr>
          <w:rFonts w:ascii="Times New Roman" w:eastAsiaTheme="minorHAnsi" w:hAnsi="Times New Roman" w:cs="Times New Roman"/>
          <w:b/>
          <w:sz w:val="24"/>
        </w:rPr>
        <w:t xml:space="preserve"> and </w:t>
      </w:r>
      <w:r w:rsidR="00097802">
        <w:rPr>
          <w:rFonts w:ascii="Times New Roman" w:eastAsiaTheme="minorHAnsi" w:hAnsi="Times New Roman" w:cs="Times New Roman"/>
          <w:b/>
          <w:sz w:val="24"/>
        </w:rPr>
        <w:t>Kr</w:t>
      </w:r>
      <w:r w:rsidR="000967F4">
        <w:rPr>
          <w:rFonts w:ascii="Times New Roman" w:eastAsiaTheme="minorHAnsi" w:hAnsi="Times New Roman" w:cs="Times New Roman"/>
          <w:b/>
          <w:sz w:val="24"/>
        </w:rPr>
        <w:t xml:space="preserve"> </w:t>
      </w:r>
      <w:r w:rsidR="00097802">
        <w:rPr>
          <w:rFonts w:ascii="Times New Roman" w:eastAsiaTheme="minorHAnsi" w:hAnsi="Times New Roman" w:cs="Times New Roman"/>
          <w:b/>
          <w:sz w:val="24"/>
        </w:rPr>
        <w:t>single-component</w:t>
      </w:r>
      <w:r w:rsidR="000967F4">
        <w:rPr>
          <w:rFonts w:ascii="Times New Roman" w:eastAsiaTheme="minorHAnsi" w:hAnsi="Times New Roman" w:cs="Times New Roman"/>
          <w:b/>
          <w:sz w:val="24"/>
        </w:rPr>
        <w:t xml:space="preserve"> isotherms</w:t>
      </w:r>
      <w:r w:rsidR="00BD5D52">
        <w:rPr>
          <w:rFonts w:ascii="Times New Roman" w:eastAsiaTheme="minorHAnsi" w:hAnsi="Times New Roman" w:cs="Times New Roman"/>
          <w:b/>
          <w:sz w:val="24"/>
        </w:rPr>
        <w:t xml:space="preserve"> </w:t>
      </w:r>
    </w:p>
    <w:p w14:paraId="2D1A772D" w14:textId="52D02D92" w:rsidR="00680458" w:rsidRDefault="000F6464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1E0230">
        <w:rPr>
          <w:rFonts w:ascii="Times New Roman" w:eastAsiaTheme="minorHAnsi" w:hAnsi="Times New Roman" w:cs="Times New Roman" w:hint="eastAsia"/>
          <w:b/>
          <w:sz w:val="24"/>
        </w:rPr>
        <w:lastRenderedPageBreak/>
        <w:t>Fig</w:t>
      </w:r>
      <w:r w:rsidR="001E0230" w:rsidRPr="001E0230">
        <w:rPr>
          <w:rFonts w:ascii="Times New Roman" w:eastAsiaTheme="minorHAnsi" w:hAnsi="Times New Roman" w:cs="Times New Roman"/>
          <w:b/>
          <w:sz w:val="24"/>
        </w:rPr>
        <w:t>.</w:t>
      </w:r>
      <w:r w:rsidRPr="001E0230">
        <w:rPr>
          <w:rFonts w:ascii="Times New Roman" w:eastAsiaTheme="minorHAnsi" w:hAnsi="Times New Roman" w:cs="Times New Roman"/>
          <w:b/>
          <w:sz w:val="24"/>
        </w:rPr>
        <w:t xml:space="preserve"> </w:t>
      </w:r>
      <w:r w:rsidR="00512179">
        <w:rPr>
          <w:rFonts w:ascii="Times New Roman" w:eastAsiaTheme="minorHAnsi" w:hAnsi="Times New Roman" w:cs="Times New Roman"/>
          <w:b/>
          <w:sz w:val="24"/>
        </w:rPr>
        <w:t>2</w:t>
      </w:r>
      <w:r>
        <w:rPr>
          <w:rFonts w:ascii="Times New Roman" w:eastAsiaTheme="minorHAnsi" w:hAnsi="Times New Roman" w:cs="Times New Roman"/>
          <w:sz w:val="24"/>
        </w:rPr>
        <w:t xml:space="preserve"> </w:t>
      </w:r>
      <w:r w:rsidRPr="00E63066">
        <w:rPr>
          <w:rFonts w:ascii="Times New Roman" w:eastAsiaTheme="minorHAnsi" w:hAnsi="Times New Roman" w:cs="Times New Roman"/>
          <w:sz w:val="24"/>
        </w:rPr>
        <w:t>show</w:t>
      </w:r>
      <w:r w:rsidR="004F1545" w:rsidRPr="00E63066">
        <w:rPr>
          <w:rFonts w:ascii="Times New Roman" w:eastAsiaTheme="minorHAnsi" w:hAnsi="Times New Roman" w:cs="Times New Roman"/>
          <w:sz w:val="24"/>
        </w:rPr>
        <w:t>s</w:t>
      </w:r>
      <w:r w:rsidRPr="00E63066">
        <w:rPr>
          <w:rFonts w:ascii="Times New Roman" w:eastAsiaTheme="minorHAnsi" w:hAnsi="Times New Roman" w:cs="Times New Roman"/>
          <w:sz w:val="24"/>
        </w:rPr>
        <w:t xml:space="preserve"> the </w:t>
      </w:r>
      <w:r w:rsidR="001E4647" w:rsidRPr="00E63066">
        <w:rPr>
          <w:rFonts w:ascii="Times New Roman" w:eastAsiaTheme="minorHAnsi" w:hAnsi="Times New Roman" w:cs="Times New Roman"/>
          <w:sz w:val="24"/>
        </w:rPr>
        <w:t xml:space="preserve">single-component </w:t>
      </w:r>
      <w:r w:rsidR="002848EE" w:rsidRPr="00E63066">
        <w:rPr>
          <w:rFonts w:ascii="Times New Roman" w:eastAsiaTheme="minorHAnsi" w:hAnsi="Times New Roman" w:cs="Times New Roman"/>
          <w:sz w:val="24"/>
        </w:rPr>
        <w:t xml:space="preserve">Xe, Kr and </w:t>
      </w:r>
      <w:proofErr w:type="spellStart"/>
      <w:r w:rsidR="002848EE" w:rsidRPr="00E63066">
        <w:rPr>
          <w:rFonts w:ascii="Times New Roman" w:eastAsiaTheme="minorHAnsi" w:hAnsi="Times New Roman" w:cs="Times New Roman"/>
          <w:sz w:val="24"/>
        </w:rPr>
        <w:t>Ar</w:t>
      </w:r>
      <w:proofErr w:type="spellEnd"/>
      <w:r w:rsidR="002848EE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1E4647" w:rsidRPr="00E63066">
        <w:rPr>
          <w:rFonts w:ascii="Times New Roman" w:eastAsiaTheme="minorHAnsi" w:hAnsi="Times New Roman" w:cs="Times New Roman"/>
          <w:sz w:val="24"/>
        </w:rPr>
        <w:t xml:space="preserve">adsorption isotherms of </w:t>
      </w:r>
      <w:r w:rsidR="002848EE" w:rsidRPr="00E63066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2848EE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2848EE" w:rsidRPr="00E63066">
        <w:rPr>
          <w:rFonts w:ascii="Times New Roman" w:eastAsiaTheme="minorHAnsi" w:hAnsi="Times New Roman" w:cs="Times New Roman"/>
          <w:sz w:val="24"/>
        </w:rPr>
        <w:t xml:space="preserve"> and Ni-PyC-NH2</w:t>
      </w:r>
      <w:r w:rsidR="001E4647" w:rsidRPr="00E63066">
        <w:rPr>
          <w:rFonts w:ascii="Times New Roman" w:eastAsiaTheme="minorHAnsi" w:hAnsi="Times New Roman" w:cs="Times New Roman"/>
          <w:sz w:val="24"/>
        </w:rPr>
        <w:t xml:space="preserve"> at 298 K </w:t>
      </w:r>
      <w:r w:rsidR="002848EE" w:rsidRPr="00E63066">
        <w:rPr>
          <w:rFonts w:ascii="Times New Roman" w:eastAsiaTheme="minorHAnsi" w:hAnsi="Times New Roman" w:cs="Times New Roman"/>
          <w:sz w:val="24"/>
        </w:rPr>
        <w:t>and 1 bar</w:t>
      </w:r>
      <w:r w:rsidR="001E4647" w:rsidRPr="00E63066">
        <w:rPr>
          <w:rFonts w:ascii="Times New Roman" w:eastAsiaTheme="minorHAnsi" w:hAnsi="Times New Roman" w:cs="Times New Roman"/>
          <w:sz w:val="24"/>
        </w:rPr>
        <w:t>.</w:t>
      </w:r>
      <w:r w:rsidR="00ED0DC3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3432A3" w:rsidRPr="00E63066">
        <w:rPr>
          <w:rFonts w:ascii="Times New Roman" w:eastAsiaTheme="minorHAnsi" w:hAnsi="Times New Roman" w:cs="Times New Roman"/>
          <w:sz w:val="24"/>
        </w:rPr>
        <w:t xml:space="preserve">In the </w:t>
      </w:r>
      <w:r w:rsidR="004F1545" w:rsidRPr="00E63066">
        <w:rPr>
          <w:rFonts w:ascii="Times New Roman" w:eastAsiaTheme="minorHAnsi" w:hAnsi="Times New Roman" w:cs="Times New Roman"/>
          <w:sz w:val="24"/>
        </w:rPr>
        <w:t>isotherms for each of the three gasses</w:t>
      </w:r>
      <w:r w:rsidR="003432A3" w:rsidRPr="00E63066">
        <w:rPr>
          <w:rFonts w:ascii="Times New Roman" w:eastAsiaTheme="minorHAnsi" w:hAnsi="Times New Roman" w:cs="Times New Roman"/>
          <w:sz w:val="24"/>
        </w:rPr>
        <w:t xml:space="preserve">, Ni-PyC-NH2 has a higher </w:t>
      </w:r>
      <w:r w:rsidR="00930824" w:rsidRPr="00E63066">
        <w:rPr>
          <w:rFonts w:ascii="Times New Roman" w:eastAsiaTheme="minorHAnsi" w:hAnsi="Times New Roman" w:cs="Times New Roman"/>
          <w:sz w:val="24"/>
        </w:rPr>
        <w:t>gas</w:t>
      </w:r>
      <w:r w:rsidR="003432A3" w:rsidRPr="00E63066">
        <w:rPr>
          <w:rFonts w:ascii="Times New Roman" w:eastAsiaTheme="minorHAnsi" w:hAnsi="Times New Roman" w:cs="Times New Roman"/>
          <w:sz w:val="24"/>
        </w:rPr>
        <w:t xml:space="preserve"> uptake </w:t>
      </w:r>
      <w:r w:rsidR="00E46FC8" w:rsidRPr="00E63066">
        <w:rPr>
          <w:rFonts w:ascii="Times New Roman" w:eastAsiaTheme="minorHAnsi" w:hAnsi="Times New Roman" w:cs="Times New Roman"/>
          <w:sz w:val="24"/>
        </w:rPr>
        <w:t xml:space="preserve">than </w:t>
      </w:r>
      <w:r w:rsidR="00930824" w:rsidRPr="00E63066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930824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930824" w:rsidRPr="00E63066">
        <w:rPr>
          <w:rFonts w:ascii="Times New Roman" w:eastAsiaTheme="minorHAnsi" w:hAnsi="Times New Roman" w:cs="Times New Roman"/>
          <w:sz w:val="24"/>
        </w:rPr>
        <w:t xml:space="preserve"> at </w:t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all </w:t>
      </w:r>
      <w:r w:rsidR="00930824" w:rsidRPr="00E63066">
        <w:rPr>
          <w:rFonts w:ascii="Times New Roman" w:eastAsiaTheme="minorHAnsi" w:hAnsi="Times New Roman" w:cs="Times New Roman"/>
          <w:sz w:val="24"/>
        </w:rPr>
        <w:t xml:space="preserve">pressures. </w:t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In </w:t>
      </w:r>
      <w:r w:rsidR="00930824" w:rsidRPr="00E63066">
        <w:rPr>
          <w:rFonts w:ascii="Times New Roman" w:eastAsiaTheme="minorHAnsi" w:hAnsi="Times New Roman" w:cs="Times New Roman"/>
          <w:sz w:val="24"/>
        </w:rPr>
        <w:t>the case of</w:t>
      </w:r>
      <w:r w:rsidR="00965BE0" w:rsidRPr="00E63066">
        <w:rPr>
          <w:rFonts w:ascii="Times New Roman" w:eastAsiaTheme="minorHAnsi" w:hAnsi="Times New Roman" w:cs="Times New Roman"/>
          <w:sz w:val="24"/>
        </w:rPr>
        <w:t xml:space="preserve"> Xe adsorption, the amount of Xe adsor</w:t>
      </w:r>
      <w:r w:rsidR="00D41961">
        <w:rPr>
          <w:rFonts w:ascii="Times New Roman" w:eastAsiaTheme="minorHAnsi" w:hAnsi="Times New Roman" w:cs="Times New Roman"/>
          <w:sz w:val="24"/>
        </w:rPr>
        <w:t xml:space="preserve">bed </w:t>
      </w:r>
      <w:r w:rsidR="00965BE0" w:rsidRPr="00E63066">
        <w:rPr>
          <w:rFonts w:ascii="Times New Roman" w:eastAsiaTheme="minorHAnsi" w:hAnsi="Times New Roman" w:cs="Times New Roman"/>
          <w:sz w:val="24"/>
        </w:rPr>
        <w:t>increased by 20% at pressure</w:t>
      </w:r>
      <w:r w:rsidR="004F1545" w:rsidRPr="00E63066">
        <w:rPr>
          <w:rFonts w:ascii="Times New Roman" w:eastAsiaTheme="minorHAnsi" w:hAnsi="Times New Roman" w:cs="Times New Roman"/>
          <w:sz w:val="24"/>
        </w:rPr>
        <w:t>s</w:t>
      </w:r>
      <w:r w:rsidR="00965BE0" w:rsidRPr="00E63066">
        <w:rPr>
          <w:rFonts w:ascii="Times New Roman" w:eastAsiaTheme="minorHAnsi" w:hAnsi="Times New Roman" w:cs="Times New Roman"/>
          <w:sz w:val="24"/>
        </w:rPr>
        <w:t xml:space="preserve"> of 0.2 bar or less.</w:t>
      </w:r>
      <w:r w:rsidR="00046B78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B24FF7" w:rsidRPr="00E63066">
        <w:rPr>
          <w:rFonts w:ascii="Times New Roman" w:eastAsiaTheme="minorHAnsi" w:hAnsi="Times New Roman" w:cs="Times New Roman"/>
          <w:sz w:val="24"/>
        </w:rPr>
        <w:t xml:space="preserve">As </w:t>
      </w:r>
      <w:r w:rsidR="009B1AA2" w:rsidRPr="00E63066">
        <w:rPr>
          <w:rFonts w:ascii="Times New Roman" w:eastAsiaTheme="minorHAnsi" w:hAnsi="Times New Roman" w:cs="Times New Roman"/>
          <w:sz w:val="24"/>
        </w:rPr>
        <w:t>previously reported</w:t>
      </w:r>
      <w:r w:rsidR="00B24FF7" w:rsidRPr="00E63066">
        <w:rPr>
          <w:rFonts w:ascii="Times New Roman" w:eastAsiaTheme="minorHAnsi" w:hAnsi="Times New Roman" w:cs="Times New Roman"/>
          <w:sz w:val="24"/>
        </w:rPr>
        <w:t xml:space="preserve">, </w:t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the primary adsorption mechanism for Xe and Kr is mostly done through van der Waals </w:t>
      </w:r>
      <w:commentRangeStart w:id="10"/>
      <w:r w:rsidR="004F1545" w:rsidRPr="00E63066">
        <w:rPr>
          <w:rFonts w:ascii="Times New Roman" w:eastAsiaTheme="minorHAnsi" w:hAnsi="Times New Roman" w:cs="Times New Roman"/>
          <w:sz w:val="24"/>
        </w:rPr>
        <w:t>forces</w:t>
      </w:r>
      <w:commentRangeEnd w:id="10"/>
      <w:r w:rsidR="002652DF">
        <w:rPr>
          <w:rStyle w:val="a7"/>
        </w:rPr>
        <w:commentReference w:id="10"/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. </w:t>
      </w:r>
      <w:r w:rsidR="00E671B8" w:rsidRPr="00E63066">
        <w:rPr>
          <w:rFonts w:ascii="Times New Roman" w:eastAsiaTheme="minorHAnsi" w:hAnsi="Times New Roman" w:cs="Times New Roman"/>
          <w:sz w:val="24"/>
        </w:rPr>
        <w:t>The London dispersion force due to the attraction between the transient</w:t>
      </w:r>
      <w:r w:rsidR="008B3665" w:rsidRPr="00E63066">
        <w:rPr>
          <w:rFonts w:ascii="Times New Roman" w:eastAsiaTheme="minorHAnsi" w:hAnsi="Times New Roman" w:cs="Times New Roman"/>
          <w:sz w:val="24"/>
        </w:rPr>
        <w:t xml:space="preserve">ly occurring induced dipole are known to contribute primarily </w:t>
      </w:r>
      <w:r w:rsidR="00795075" w:rsidRPr="00E63066">
        <w:rPr>
          <w:rFonts w:ascii="Times New Roman" w:eastAsiaTheme="minorHAnsi" w:hAnsi="Times New Roman" w:cs="Times New Roman"/>
          <w:sz w:val="24"/>
        </w:rPr>
        <w:t xml:space="preserve">to the adsorption of nonpolar gases, such as Xe </w:t>
      </w:r>
      <w:commentRangeStart w:id="11"/>
      <w:r w:rsidR="00795075" w:rsidRPr="00E63066">
        <w:rPr>
          <w:rFonts w:ascii="Times New Roman" w:eastAsiaTheme="minorHAnsi" w:hAnsi="Times New Roman" w:cs="Times New Roman"/>
          <w:sz w:val="24"/>
        </w:rPr>
        <w:t>and Kr</w:t>
      </w:r>
      <w:commentRangeEnd w:id="11"/>
      <w:r w:rsidR="00C11294">
        <w:rPr>
          <w:rStyle w:val="a7"/>
        </w:rPr>
        <w:commentReference w:id="11"/>
      </w:r>
      <w:r w:rsidR="00795075" w:rsidRPr="00E63066">
        <w:rPr>
          <w:rFonts w:ascii="Times New Roman" w:eastAsiaTheme="minorHAnsi" w:hAnsi="Times New Roman" w:cs="Times New Roman"/>
          <w:sz w:val="24"/>
        </w:rPr>
        <w:t xml:space="preserve">. On the other hand, the effect of the Debye force </w:t>
      </w:r>
      <w:r w:rsidR="0090715C" w:rsidRPr="00E63066">
        <w:rPr>
          <w:rFonts w:ascii="Times New Roman" w:eastAsiaTheme="minorHAnsi" w:hAnsi="Times New Roman" w:cs="Times New Roman"/>
          <w:sz w:val="24"/>
        </w:rPr>
        <w:t xml:space="preserve">occurring between the permanent dipole of most polar molecules and </w:t>
      </w:r>
      <w:r w:rsidR="00C05E00" w:rsidRPr="00E63066">
        <w:rPr>
          <w:rFonts w:ascii="Times New Roman" w:eastAsiaTheme="minorHAnsi" w:hAnsi="Times New Roman" w:cs="Times New Roman"/>
          <w:sz w:val="24"/>
        </w:rPr>
        <w:t xml:space="preserve">non-polar molecules has been </w:t>
      </w:r>
      <w:r w:rsidR="00C9282A" w:rsidRPr="00E63066">
        <w:rPr>
          <w:rFonts w:ascii="Times New Roman" w:eastAsiaTheme="minorHAnsi" w:hAnsi="Times New Roman" w:cs="Times New Roman"/>
          <w:sz w:val="24"/>
        </w:rPr>
        <w:t xml:space="preserve">neglected in </w:t>
      </w:r>
      <w:r w:rsidR="004F1545" w:rsidRPr="00E63066">
        <w:rPr>
          <w:rFonts w:ascii="Times New Roman" w:eastAsiaTheme="minorHAnsi" w:hAnsi="Times New Roman" w:cs="Times New Roman"/>
          <w:sz w:val="24"/>
        </w:rPr>
        <w:t xml:space="preserve">examining </w:t>
      </w:r>
      <w:r w:rsidR="00C9282A" w:rsidRPr="00E63066">
        <w:rPr>
          <w:rFonts w:ascii="Times New Roman" w:eastAsiaTheme="minorHAnsi" w:hAnsi="Times New Roman" w:cs="Times New Roman"/>
          <w:sz w:val="24"/>
        </w:rPr>
        <w:t xml:space="preserve">the </w:t>
      </w:r>
      <w:r w:rsidR="00C9282A">
        <w:rPr>
          <w:rFonts w:ascii="Times New Roman" w:eastAsiaTheme="minorHAnsi" w:hAnsi="Times New Roman" w:cs="Times New Roman"/>
          <w:sz w:val="24"/>
        </w:rPr>
        <w:t>adsorption of Xe and Kr</w:t>
      </w:r>
      <w:r w:rsidR="00D41961">
        <w:rPr>
          <w:rFonts w:ascii="Times New Roman" w:eastAsiaTheme="minorHAnsi" w:hAnsi="Times New Roman" w:cs="Times New Roman"/>
          <w:sz w:val="24"/>
        </w:rPr>
        <w:t>; h</w:t>
      </w:r>
      <w:r w:rsidR="00C9282A">
        <w:rPr>
          <w:rFonts w:ascii="Times New Roman" w:eastAsiaTheme="minorHAnsi" w:hAnsi="Times New Roman" w:cs="Times New Roman"/>
          <w:sz w:val="24"/>
        </w:rPr>
        <w:t xml:space="preserve">owever, it has been experimentally demonstrated that the Debye force significantly contributes to the adsorption of </w:t>
      </w:r>
      <w:r w:rsidR="00A515E5">
        <w:rPr>
          <w:rFonts w:ascii="Times New Roman" w:eastAsiaTheme="minorHAnsi" w:hAnsi="Times New Roman" w:cs="Times New Roman"/>
          <w:sz w:val="24"/>
        </w:rPr>
        <w:t xml:space="preserve">nonpolar gases such as Xe and Kr. </w:t>
      </w:r>
      <w:r w:rsidR="00183EF6">
        <w:rPr>
          <w:rFonts w:ascii="Times New Roman" w:eastAsiaTheme="minorHAnsi" w:hAnsi="Times New Roman" w:cs="Times New Roman"/>
          <w:sz w:val="24"/>
        </w:rPr>
        <w:t xml:space="preserve">Consequently, the </w:t>
      </w:r>
      <w:r w:rsidR="00E36147">
        <w:rPr>
          <w:rFonts w:ascii="Times New Roman" w:eastAsiaTheme="minorHAnsi" w:hAnsi="Times New Roman" w:cs="Times New Roman"/>
          <w:sz w:val="24"/>
        </w:rPr>
        <w:t xml:space="preserve">organic ligand with polar </w:t>
      </w:r>
      <w:r w:rsidR="00E36147" w:rsidRPr="004F7F80">
        <w:rPr>
          <w:rFonts w:ascii="Times New Roman" w:eastAsiaTheme="minorHAnsi" w:hAnsi="Times New Roman" w:cs="Times New Roman"/>
          <w:sz w:val="24"/>
        </w:rPr>
        <w:t xml:space="preserve">amine groups </w:t>
      </w:r>
      <w:r w:rsidR="00B0574A" w:rsidRPr="004F7F80">
        <w:rPr>
          <w:rFonts w:ascii="Times New Roman" w:eastAsiaTheme="minorHAnsi" w:hAnsi="Times New Roman" w:cs="Times New Roman"/>
          <w:sz w:val="24"/>
        </w:rPr>
        <w:t xml:space="preserve">of Ni-PyC-NH2 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will </w:t>
      </w:r>
      <w:r w:rsidR="00D41961">
        <w:rPr>
          <w:rFonts w:ascii="Times New Roman" w:eastAsiaTheme="minorHAnsi" w:hAnsi="Times New Roman" w:cs="Times New Roman"/>
          <w:sz w:val="24"/>
        </w:rPr>
        <w:t>induce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 a significant increase in Debye force in the adsorption of Xe and Kr as compared to the unfunctionalized Ni-PYC. In addition to the increase in Debye force, t</w:t>
      </w:r>
      <w:r w:rsidR="00271B77" w:rsidRPr="004F7F80">
        <w:rPr>
          <w:rFonts w:ascii="Times New Roman" w:eastAsiaTheme="minorHAnsi" w:hAnsi="Times New Roman" w:cs="Times New Roman"/>
          <w:sz w:val="24"/>
        </w:rPr>
        <w:t xml:space="preserve">he amine group in Ni-PyC-NH2 has a higher atomic weight than the hydrogen atom of pristine </w:t>
      </w:r>
      <w:commentRangeStart w:id="12"/>
      <w:r w:rsidR="00271B77" w:rsidRPr="004F7F80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271B77" w:rsidRPr="004F7F80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271B77" w:rsidRPr="004F7F80">
        <w:rPr>
          <w:rFonts w:ascii="Times New Roman" w:eastAsiaTheme="minorHAnsi" w:hAnsi="Times New Roman" w:cs="Times New Roman"/>
          <w:sz w:val="24"/>
        </w:rPr>
        <w:t xml:space="preserve">, which </w:t>
      </w:r>
      <w:r w:rsidR="00900614" w:rsidRPr="004F7F80">
        <w:rPr>
          <w:rFonts w:ascii="Times New Roman" w:eastAsiaTheme="minorHAnsi" w:hAnsi="Times New Roman" w:cs="Times New Roman"/>
          <w:sz w:val="24"/>
        </w:rPr>
        <w:t>will increase the London dispersion force as well, enhancing the Xe and Kr adsorption even</w:t>
      </w:r>
      <w:commentRangeStart w:id="13"/>
      <w:r w:rsidR="00900614" w:rsidRPr="004F7F80">
        <w:rPr>
          <w:rFonts w:ascii="Times New Roman" w:eastAsiaTheme="minorHAnsi" w:hAnsi="Times New Roman" w:cs="Times New Roman"/>
          <w:sz w:val="24"/>
        </w:rPr>
        <w:t xml:space="preserve"> further</w:t>
      </w:r>
      <w:commentRangeEnd w:id="13"/>
      <w:r w:rsidR="00C47F69">
        <w:rPr>
          <w:rStyle w:val="a7"/>
        </w:rPr>
        <w:commentReference w:id="13"/>
      </w:r>
      <w:r w:rsidR="00900614" w:rsidRPr="004F7F80">
        <w:rPr>
          <w:rFonts w:ascii="Times New Roman" w:eastAsiaTheme="minorHAnsi" w:hAnsi="Times New Roman" w:cs="Times New Roman"/>
          <w:sz w:val="24"/>
        </w:rPr>
        <w:t>.</w:t>
      </w:r>
      <w:r w:rsidR="00271B77" w:rsidRPr="004F7F80">
        <w:rPr>
          <w:rFonts w:ascii="Times New Roman" w:eastAsiaTheme="minorHAnsi" w:hAnsi="Times New Roman" w:cs="Times New Roman"/>
          <w:sz w:val="24"/>
        </w:rPr>
        <w:t xml:space="preserve"> </w:t>
      </w:r>
      <w:r w:rsidR="00C10334" w:rsidRPr="004F7F80">
        <w:rPr>
          <w:rFonts w:ascii="Times New Roman" w:eastAsiaTheme="minorHAnsi" w:hAnsi="Times New Roman" w:cs="Times New Roman"/>
          <w:sz w:val="24"/>
        </w:rPr>
        <w:t>Therefore,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 the</w:t>
      </w:r>
      <w:r w:rsidR="00C10334" w:rsidRPr="004F7F80">
        <w:rPr>
          <w:rFonts w:ascii="Times New Roman" w:eastAsiaTheme="minorHAnsi" w:hAnsi="Times New Roman" w:cs="Times New Roman"/>
          <w:sz w:val="24"/>
        </w:rPr>
        <w:t xml:space="preserve"> 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higher </w:t>
      </w:r>
      <w:r w:rsidR="00C10334" w:rsidRPr="004F7F80">
        <w:rPr>
          <w:rFonts w:ascii="Times New Roman" w:eastAsiaTheme="minorHAnsi" w:hAnsi="Times New Roman" w:cs="Times New Roman"/>
          <w:sz w:val="24"/>
        </w:rPr>
        <w:t>polarizability of -NH2 functional group increased gas-solid interaction at low pressure</w:t>
      </w:r>
      <w:r w:rsidR="00900614" w:rsidRPr="004F7F80">
        <w:rPr>
          <w:rFonts w:ascii="Times New Roman" w:eastAsiaTheme="minorHAnsi" w:hAnsi="Times New Roman" w:cs="Times New Roman"/>
          <w:sz w:val="24"/>
        </w:rPr>
        <w:t>s</w:t>
      </w:r>
      <w:r w:rsidR="00C10334" w:rsidRPr="004F7F80">
        <w:rPr>
          <w:rFonts w:ascii="Times New Roman" w:eastAsiaTheme="minorHAnsi" w:hAnsi="Times New Roman" w:cs="Times New Roman"/>
          <w:sz w:val="24"/>
        </w:rPr>
        <w:t xml:space="preserve">, and </w:t>
      </w:r>
      <w:r w:rsidR="00F76FC5" w:rsidRPr="004F7F80">
        <w:rPr>
          <w:rFonts w:ascii="Times New Roman" w:eastAsiaTheme="minorHAnsi" w:hAnsi="Times New Roman" w:cs="Times New Roman"/>
          <w:sz w:val="24"/>
        </w:rPr>
        <w:t xml:space="preserve">since </w:t>
      </w:r>
      <w:r w:rsidR="00C10334" w:rsidRPr="004F7F80">
        <w:rPr>
          <w:rFonts w:ascii="Times New Roman" w:eastAsiaTheme="minorHAnsi" w:hAnsi="Times New Roman" w:cs="Times New Roman"/>
          <w:sz w:val="24"/>
        </w:rPr>
        <w:t xml:space="preserve">Ni-PyC-NH2 </w:t>
      </w:r>
      <w:r w:rsidR="006C5634" w:rsidRPr="004F7F80">
        <w:rPr>
          <w:rFonts w:ascii="Times New Roman" w:eastAsiaTheme="minorHAnsi" w:hAnsi="Times New Roman" w:cs="Times New Roman"/>
          <w:sz w:val="24"/>
        </w:rPr>
        <w:t>with</w:t>
      </w:r>
      <w:r w:rsidR="00C10334" w:rsidRPr="004F7F80">
        <w:rPr>
          <w:rFonts w:ascii="Times New Roman" w:eastAsiaTheme="minorHAnsi" w:hAnsi="Times New Roman" w:cs="Times New Roman"/>
          <w:sz w:val="24"/>
        </w:rPr>
        <w:t xml:space="preserve"> electron donating group </w:t>
      </w:r>
      <w:r w:rsidR="006C5634" w:rsidRPr="004F7F80">
        <w:rPr>
          <w:rFonts w:ascii="Times New Roman" w:eastAsiaTheme="minorHAnsi" w:hAnsi="Times New Roman" w:cs="Times New Roman"/>
          <w:sz w:val="24"/>
        </w:rPr>
        <w:t xml:space="preserve">is </w:t>
      </w:r>
      <w:r w:rsidR="00B127A0" w:rsidRPr="004F7F80">
        <w:rPr>
          <w:rFonts w:ascii="Times New Roman" w:eastAsiaTheme="minorHAnsi" w:hAnsi="Times New Roman" w:cs="Times New Roman"/>
          <w:sz w:val="24"/>
        </w:rPr>
        <w:t>electron-rich compared to Ni-</w:t>
      </w:r>
      <w:proofErr w:type="spellStart"/>
      <w:r w:rsidR="00B127A0" w:rsidRPr="004F7F80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F76FC5" w:rsidRPr="004F7F80">
        <w:rPr>
          <w:rFonts w:ascii="Times New Roman" w:eastAsiaTheme="minorHAnsi" w:hAnsi="Times New Roman" w:cs="Times New Roman"/>
          <w:sz w:val="24"/>
        </w:rPr>
        <w:t xml:space="preserve">, it can derive </w:t>
      </w:r>
      <w:r w:rsidR="00900614" w:rsidRPr="004F7F80">
        <w:rPr>
          <w:rFonts w:ascii="Times New Roman" w:eastAsiaTheme="minorHAnsi" w:hAnsi="Times New Roman" w:cs="Times New Roman"/>
          <w:sz w:val="24"/>
        </w:rPr>
        <w:t xml:space="preserve">a </w:t>
      </w:r>
      <w:r w:rsidR="00F76FC5" w:rsidRPr="004F7F80">
        <w:rPr>
          <w:rFonts w:ascii="Times New Roman" w:eastAsiaTheme="minorHAnsi" w:hAnsi="Times New Roman" w:cs="Times New Roman"/>
          <w:sz w:val="24"/>
        </w:rPr>
        <w:t xml:space="preserve">permanent dipole </w:t>
      </w:r>
      <w:r w:rsidR="00900614" w:rsidRPr="004F7F80">
        <w:rPr>
          <w:rFonts w:ascii="Times New Roman" w:eastAsiaTheme="minorHAnsi" w:hAnsi="Times New Roman" w:cs="Times New Roman"/>
          <w:sz w:val="24"/>
        </w:rPr>
        <w:t>that increases its interaction with Xe and Kr, thus enhancing its adsorption more when compared to Ni-PYC.</w:t>
      </w:r>
      <w:commentRangeEnd w:id="12"/>
      <w:r w:rsidR="00900614" w:rsidRPr="004F7F80">
        <w:rPr>
          <w:rStyle w:val="a7"/>
        </w:rPr>
        <w:commentReference w:id="12"/>
      </w:r>
    </w:p>
    <w:p w14:paraId="52C8C513" w14:textId="4C6C2B39" w:rsidR="008B49B6" w:rsidRDefault="008B49B6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6CC30F4F" w14:textId="770AFBB9" w:rsidR="008B49B6" w:rsidRDefault="008B49B6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7B67CDE2" w14:textId="788CB626" w:rsidR="008B49B6" w:rsidRDefault="00ED14A0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commentRangeStart w:id="14"/>
      <w:r w:rsidRPr="00ED14A0">
        <w:rPr>
          <w:rFonts w:ascii="Times New Roman" w:eastAsiaTheme="minorHAnsi" w:hAnsi="Times New Roman" w:cs="Times New Roman"/>
          <w:noProof/>
          <w:sz w:val="24"/>
        </w:rPr>
        <w:lastRenderedPageBreak/>
        <w:drawing>
          <wp:inline distT="0" distB="0" distL="0" distR="0" wp14:anchorId="52049EFF" wp14:editId="5E362B44">
            <wp:extent cx="5540643" cy="4749122"/>
            <wp:effectExtent l="0" t="0" r="3175" b="0"/>
            <wp:docPr id="8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07A12AA9-045B-4788-9827-ADD751D17B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2">
                      <a:extLst>
                        <a:ext uri="{FF2B5EF4-FFF2-40B4-BE49-F238E27FC236}">
                          <a16:creationId xmlns:a16="http://schemas.microsoft.com/office/drawing/2014/main" id="{07A12AA9-045B-4788-9827-ADD751D17B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643" cy="47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CB66E8">
        <w:rPr>
          <w:rStyle w:val="a7"/>
        </w:rPr>
        <w:commentReference w:id="14"/>
      </w:r>
    </w:p>
    <w:p w14:paraId="3938BFEF" w14:textId="77777777" w:rsidR="00873742" w:rsidRDefault="00ED14A0" w:rsidP="00873742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Fig. 2. </w:t>
      </w:r>
      <w:r w:rsidR="00873742">
        <w:rPr>
          <w:rFonts w:ascii="Times New Roman" w:eastAsiaTheme="minorHAnsi" w:hAnsi="Times New Roman" w:cs="Times New Roman"/>
          <w:sz w:val="24"/>
        </w:rPr>
        <w:t>Xe and Kr adsorption isotherms on Ni-</w:t>
      </w:r>
      <w:proofErr w:type="spellStart"/>
      <w:r w:rsidR="00873742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873742">
        <w:rPr>
          <w:rFonts w:ascii="Times New Roman" w:eastAsiaTheme="minorHAnsi" w:hAnsi="Times New Roman" w:cs="Times New Roman"/>
          <w:sz w:val="24"/>
        </w:rPr>
        <w:t xml:space="preserve"> and Ni-PyC-NH2 at 298 K and 1 bar.</w:t>
      </w:r>
    </w:p>
    <w:p w14:paraId="4EED13D9" w14:textId="412B8A50" w:rsidR="000D5E29" w:rsidRDefault="000D5E29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17CF8F43" w14:textId="2F31D1C8" w:rsidR="002D69B1" w:rsidRPr="002D69B1" w:rsidRDefault="002D69B1" w:rsidP="002D69B1">
      <w:pPr>
        <w:pStyle w:val="a4"/>
        <w:numPr>
          <w:ilvl w:val="1"/>
          <w:numId w:val="6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4"/>
        </w:rPr>
      </w:pPr>
      <w:r>
        <w:rPr>
          <w:rFonts w:ascii="Times New Roman" w:eastAsiaTheme="minorHAnsi" w:hAnsi="Times New Roman" w:cs="Times New Roman"/>
          <w:b/>
          <w:sz w:val="24"/>
        </w:rPr>
        <w:t xml:space="preserve">Evaluation of </w:t>
      </w:r>
      <w:r w:rsidR="00046F6F">
        <w:rPr>
          <w:rFonts w:ascii="Times New Roman" w:eastAsiaTheme="minorHAnsi" w:hAnsi="Times New Roman" w:cs="Times New Roman"/>
          <w:b/>
          <w:sz w:val="24"/>
        </w:rPr>
        <w:t xml:space="preserve">Xe/Kr </w:t>
      </w:r>
      <w:r w:rsidR="0015340F">
        <w:rPr>
          <w:rFonts w:ascii="Times New Roman" w:eastAsiaTheme="minorHAnsi" w:hAnsi="Times New Roman" w:cs="Times New Roman"/>
          <w:b/>
          <w:sz w:val="24"/>
        </w:rPr>
        <w:t>binary separation</w:t>
      </w:r>
      <w:r w:rsidR="00270E0D">
        <w:rPr>
          <w:rFonts w:ascii="Times New Roman" w:eastAsiaTheme="minorHAnsi" w:hAnsi="Times New Roman" w:cs="Times New Roman"/>
          <w:b/>
          <w:sz w:val="24"/>
        </w:rPr>
        <w:t xml:space="preserve"> on </w:t>
      </w:r>
      <w:r w:rsidR="00270E0D">
        <w:rPr>
          <w:rFonts w:ascii="Times New Roman" w:eastAsiaTheme="minorHAnsi" w:hAnsi="Times New Roman" w:cs="Times New Roman" w:hint="eastAsia"/>
          <w:b/>
          <w:sz w:val="24"/>
        </w:rPr>
        <w:t>a</w:t>
      </w:r>
      <w:r w:rsidR="00270E0D">
        <w:rPr>
          <w:rFonts w:ascii="Times New Roman" w:eastAsiaTheme="minorHAnsi" w:hAnsi="Times New Roman" w:cs="Times New Roman"/>
          <w:b/>
          <w:sz w:val="24"/>
        </w:rPr>
        <w:t>mine functionalized Ni-</w:t>
      </w:r>
      <w:proofErr w:type="spellStart"/>
      <w:r w:rsidR="00270E0D">
        <w:rPr>
          <w:rFonts w:ascii="Times New Roman" w:eastAsiaTheme="minorHAnsi" w:hAnsi="Times New Roman" w:cs="Times New Roman"/>
          <w:b/>
          <w:sz w:val="24"/>
        </w:rPr>
        <w:t>PyC</w:t>
      </w:r>
      <w:proofErr w:type="spellEnd"/>
    </w:p>
    <w:p w14:paraId="3E65E45F" w14:textId="5FDB493E" w:rsidR="000D5E29" w:rsidRDefault="00900614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4F7F80">
        <w:rPr>
          <w:rFonts w:ascii="Times New Roman" w:eastAsiaTheme="minorHAnsi" w:hAnsi="Times New Roman" w:cs="Times New Roman"/>
          <w:sz w:val="24"/>
        </w:rPr>
        <w:t xml:space="preserve">A </w:t>
      </w:r>
      <w:r w:rsidR="00A41E0B" w:rsidRPr="004F7F80">
        <w:rPr>
          <w:rFonts w:ascii="Times New Roman" w:eastAsiaTheme="minorHAnsi" w:hAnsi="Times New Roman" w:cs="Times New Roman"/>
          <w:sz w:val="24"/>
        </w:rPr>
        <w:t>sorbent with high adsorption separation selectivity and high Xe adsorption capacity are essential for efficient adsorptive separation of Xe/Kr mixture. Since the Xe/Kr mixture is present in 20</w:t>
      </w:r>
      <w:r w:rsidR="004F7F80">
        <w:rPr>
          <w:rFonts w:ascii="Times New Roman" w:eastAsiaTheme="minorHAnsi" w:hAnsi="Times New Roman" w:cs="Times New Roman"/>
          <w:sz w:val="24"/>
        </w:rPr>
        <w:t>/</w:t>
      </w:r>
      <w:r w:rsidR="00A41E0B" w:rsidRPr="004F7F80">
        <w:rPr>
          <w:rFonts w:ascii="Times New Roman" w:eastAsiaTheme="minorHAnsi" w:hAnsi="Times New Roman" w:cs="Times New Roman"/>
          <w:sz w:val="24"/>
        </w:rPr>
        <w:t xml:space="preserve">80 </w:t>
      </w:r>
      <w:r w:rsidR="008C023D">
        <w:rPr>
          <w:rFonts w:ascii="Times New Roman" w:eastAsiaTheme="minorHAnsi" w:hAnsi="Times New Roman" w:cs="Times New Roman"/>
          <w:sz w:val="24"/>
        </w:rPr>
        <w:t>as a byproduct from the liquification of air</w:t>
      </w:r>
      <w:r w:rsidR="00DA406F" w:rsidRPr="004F7F80">
        <w:rPr>
          <w:rFonts w:ascii="Times New Roman" w:eastAsiaTheme="minorHAnsi" w:hAnsi="Times New Roman" w:cs="Times New Roman"/>
          <w:sz w:val="24"/>
        </w:rPr>
        <w:t xml:space="preserve">, the Xe adsorption capacity is particularly important at low pressure. </w:t>
      </w:r>
      <w:r w:rsidR="004951A0" w:rsidRPr="004F7F80">
        <w:rPr>
          <w:rFonts w:ascii="Times New Roman" w:eastAsiaTheme="minorHAnsi" w:hAnsi="Times New Roman" w:cs="Times New Roman"/>
          <w:sz w:val="24"/>
        </w:rPr>
        <w:t>The</w:t>
      </w:r>
      <w:r w:rsidR="00CE187C" w:rsidRPr="004F7F80">
        <w:rPr>
          <w:rFonts w:ascii="Times New Roman" w:eastAsiaTheme="minorHAnsi" w:hAnsi="Times New Roman" w:cs="Times New Roman"/>
          <w:sz w:val="24"/>
        </w:rPr>
        <w:t xml:space="preserve"> ratio between</w:t>
      </w:r>
      <w:r w:rsidR="004951A0" w:rsidRPr="004F7F80">
        <w:rPr>
          <w:rFonts w:ascii="Times New Roman" w:eastAsiaTheme="minorHAnsi" w:hAnsi="Times New Roman" w:cs="Times New Roman"/>
          <w:sz w:val="24"/>
        </w:rPr>
        <w:t xml:space="preserve"> Henry</w:t>
      </w:r>
      <w:r w:rsidR="00730281" w:rsidRPr="004F7F80">
        <w:rPr>
          <w:rFonts w:ascii="Times New Roman" w:eastAsiaTheme="minorHAnsi" w:hAnsi="Times New Roman" w:cs="Times New Roman"/>
          <w:sz w:val="24"/>
        </w:rPr>
        <w:t>’s</w:t>
      </w:r>
      <w:r w:rsidR="004951A0" w:rsidRPr="004F7F80">
        <w:rPr>
          <w:rFonts w:ascii="Times New Roman" w:eastAsiaTheme="minorHAnsi" w:hAnsi="Times New Roman" w:cs="Times New Roman"/>
          <w:sz w:val="24"/>
        </w:rPr>
        <w:t xml:space="preserve"> constant </w:t>
      </w:r>
      <w:r w:rsidR="00CE187C" w:rsidRPr="004F7F80">
        <w:rPr>
          <w:rFonts w:ascii="Times New Roman" w:eastAsiaTheme="minorHAnsi" w:hAnsi="Times New Roman" w:cs="Times New Roman"/>
          <w:sz w:val="24"/>
        </w:rPr>
        <w:t>for Xe and Kr can be used as a simple metric to estimate the Xe/Kr selectivity. The ratio of Henry’s constant in Ni-PyC-NH2</w:t>
      </w:r>
      <w:r w:rsidR="004F7F80" w:rsidRPr="004F7F80">
        <w:rPr>
          <w:rFonts w:ascii="Times New Roman" w:eastAsiaTheme="minorHAnsi" w:hAnsi="Times New Roman" w:cs="Times New Roman"/>
          <w:sz w:val="24"/>
        </w:rPr>
        <w:t xml:space="preserve"> (16.1)</w:t>
      </w:r>
      <w:r w:rsidR="00CE187C" w:rsidRPr="004F7F80">
        <w:rPr>
          <w:rFonts w:ascii="Times New Roman" w:eastAsiaTheme="minorHAnsi" w:hAnsi="Times New Roman" w:cs="Times New Roman"/>
          <w:sz w:val="24"/>
        </w:rPr>
        <w:t xml:space="preserve"> was higher than the original Ni</w:t>
      </w:r>
      <w:r w:rsidR="004F7F80" w:rsidRPr="004F7F80">
        <w:rPr>
          <w:rFonts w:ascii="Times New Roman" w:eastAsiaTheme="minorHAnsi" w:hAnsi="Times New Roman" w:cs="Times New Roman"/>
          <w:sz w:val="24"/>
        </w:rPr>
        <w:t>-</w:t>
      </w:r>
      <w:proofErr w:type="spellStart"/>
      <w:r w:rsidR="00CE187C" w:rsidRPr="004F7F80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4F7F80" w:rsidRPr="004F7F80">
        <w:rPr>
          <w:rFonts w:ascii="Times New Roman" w:eastAsiaTheme="minorHAnsi" w:hAnsi="Times New Roman" w:cs="Times New Roman"/>
          <w:sz w:val="24"/>
        </w:rPr>
        <w:t xml:space="preserve"> (15.5)</w:t>
      </w:r>
      <w:r w:rsidR="00CE187C" w:rsidRPr="004F7F80">
        <w:rPr>
          <w:rFonts w:ascii="Times New Roman" w:eastAsiaTheme="minorHAnsi" w:hAnsi="Times New Roman" w:cs="Times New Roman"/>
          <w:sz w:val="24"/>
        </w:rPr>
        <w:t xml:space="preserve"> framework, indicating that the amine functionalized framework would perform better in the selective adsorption of Xe from </w:t>
      </w:r>
      <w:r w:rsidR="00CE187C" w:rsidRPr="004F7F80">
        <w:rPr>
          <w:rFonts w:ascii="Times New Roman" w:eastAsiaTheme="minorHAnsi" w:hAnsi="Times New Roman" w:cs="Times New Roman"/>
          <w:sz w:val="24"/>
        </w:rPr>
        <w:lastRenderedPageBreak/>
        <w:t xml:space="preserve">a </w:t>
      </w:r>
      <w:proofErr w:type="spellStart"/>
      <w:r w:rsidR="00CE187C" w:rsidRPr="004F7F80">
        <w:rPr>
          <w:rFonts w:ascii="Times New Roman" w:eastAsiaTheme="minorHAnsi" w:hAnsi="Times New Roman" w:cs="Times New Roman"/>
          <w:sz w:val="24"/>
        </w:rPr>
        <w:t>Xe:Kr</w:t>
      </w:r>
      <w:proofErr w:type="spellEnd"/>
      <w:r w:rsidR="00CE187C" w:rsidRPr="004F7F80">
        <w:rPr>
          <w:rFonts w:ascii="Times New Roman" w:eastAsiaTheme="minorHAnsi" w:hAnsi="Times New Roman" w:cs="Times New Roman"/>
          <w:sz w:val="24"/>
        </w:rPr>
        <w:t xml:space="preserve"> mixture</w:t>
      </w:r>
      <w:r w:rsidR="004F7F80" w:rsidRPr="004F7F80">
        <w:rPr>
          <w:rFonts w:ascii="Times New Roman" w:eastAsiaTheme="minorHAnsi" w:hAnsi="Times New Roman" w:cs="Times New Roman"/>
          <w:sz w:val="24"/>
        </w:rPr>
        <w:t xml:space="preserve"> (</w:t>
      </w:r>
      <w:r w:rsidR="004F7F80" w:rsidRPr="0043512B">
        <w:rPr>
          <w:rFonts w:ascii="Times New Roman" w:eastAsiaTheme="minorHAnsi" w:hAnsi="Times New Roman" w:cs="Times New Roman"/>
          <w:b/>
          <w:bCs/>
          <w:sz w:val="24"/>
        </w:rPr>
        <w:t xml:space="preserve">Table </w:t>
      </w:r>
      <w:r w:rsidR="0043512B" w:rsidRPr="0043512B">
        <w:rPr>
          <w:rFonts w:ascii="Times New Roman" w:eastAsiaTheme="minorHAnsi" w:hAnsi="Times New Roman" w:cs="Times New Roman"/>
          <w:b/>
          <w:bCs/>
          <w:sz w:val="24"/>
        </w:rPr>
        <w:t>2</w:t>
      </w:r>
      <w:r w:rsidR="004F7F80" w:rsidRPr="004F7F80">
        <w:rPr>
          <w:rFonts w:ascii="Times New Roman" w:eastAsiaTheme="minorHAnsi" w:hAnsi="Times New Roman" w:cs="Times New Roman"/>
          <w:sz w:val="24"/>
        </w:rPr>
        <w:t>).</w:t>
      </w:r>
      <w:r w:rsidR="005B168D" w:rsidRPr="004F7F80">
        <w:rPr>
          <w:rFonts w:ascii="Times New Roman" w:eastAsiaTheme="minorHAnsi" w:hAnsi="Times New Roman" w:cs="Times New Roman"/>
          <w:sz w:val="24"/>
        </w:rPr>
        <w:t xml:space="preserve"> </w:t>
      </w:r>
      <w:r w:rsidR="00F03C5A" w:rsidRPr="004F7F80">
        <w:rPr>
          <w:rFonts w:ascii="Times New Roman" w:eastAsiaTheme="minorHAnsi" w:hAnsi="Times New Roman" w:cs="Times New Roman"/>
          <w:sz w:val="24"/>
        </w:rPr>
        <w:t xml:space="preserve">Compared to </w:t>
      </w:r>
      <w:r w:rsidR="00CE187C" w:rsidRPr="004F7F80">
        <w:rPr>
          <w:rFonts w:ascii="Times New Roman" w:eastAsiaTheme="minorHAnsi" w:hAnsi="Times New Roman" w:cs="Times New Roman"/>
          <w:sz w:val="24"/>
        </w:rPr>
        <w:t>other reported materials</w:t>
      </w:r>
      <w:r w:rsidR="00F03C5A" w:rsidRPr="004F7F80">
        <w:rPr>
          <w:rFonts w:ascii="Times New Roman" w:eastAsiaTheme="minorHAnsi" w:hAnsi="Times New Roman" w:cs="Times New Roman"/>
          <w:sz w:val="24"/>
        </w:rPr>
        <w:t>, Ni-PyC-NH2 has a significantly higher Henry’s constant ratio value</w:t>
      </w:r>
      <w:r w:rsidR="00CE187C" w:rsidRPr="004F7F80">
        <w:rPr>
          <w:rFonts w:ascii="Times New Roman" w:eastAsiaTheme="minorHAnsi" w:hAnsi="Times New Roman" w:cs="Times New Roman"/>
          <w:sz w:val="24"/>
        </w:rPr>
        <w:t xml:space="preserve"> than those of previously reported materials</w:t>
      </w:r>
      <w:r w:rsidR="00F35AD5" w:rsidRPr="004F7F80">
        <w:rPr>
          <w:rFonts w:ascii="Times New Roman" w:eastAsiaTheme="minorHAnsi" w:hAnsi="Times New Roman" w:cs="Times New Roman"/>
          <w:sz w:val="24"/>
        </w:rPr>
        <w:t xml:space="preserve">: </w:t>
      </w:r>
      <w:r w:rsidR="009F39EC" w:rsidRPr="004F7F80">
        <w:rPr>
          <w:rFonts w:ascii="Times New Roman" w:eastAsiaTheme="minorHAnsi" w:hAnsi="Times New Roman" w:cs="Times New Roman"/>
          <w:sz w:val="24"/>
        </w:rPr>
        <w:t>Co</w:t>
      </w:r>
      <w:r w:rsidR="00F35AD5" w:rsidRPr="004F7F80">
        <w:rPr>
          <w:rFonts w:ascii="Times New Roman" w:eastAsiaTheme="minorHAnsi" w:hAnsi="Times New Roman" w:cs="Times New Roman"/>
          <w:sz w:val="24"/>
        </w:rPr>
        <w:t xml:space="preserve">-MOF-74 (5.9), </w:t>
      </w:r>
      <w:r w:rsidR="00F35AD5">
        <w:rPr>
          <w:rFonts w:ascii="Times New Roman" w:eastAsiaTheme="minorHAnsi" w:hAnsi="Times New Roman" w:cs="Times New Roman"/>
          <w:sz w:val="24"/>
        </w:rPr>
        <w:t>UiO-66 (7.5)</w:t>
      </w:r>
      <w:r w:rsidR="009F39EC">
        <w:rPr>
          <w:rFonts w:ascii="Times New Roman" w:eastAsiaTheme="minorHAnsi" w:hAnsi="Times New Roman" w:cs="Times New Roman"/>
          <w:sz w:val="24"/>
        </w:rPr>
        <w:t>, HKUST-1 (6.9), UiO-66-NH2 (11.4)</w:t>
      </w:r>
      <w:r w:rsidR="00335EAA">
        <w:rPr>
          <w:rFonts w:ascii="Times New Roman" w:eastAsiaTheme="minorHAnsi" w:hAnsi="Times New Roman" w:cs="Times New Roman"/>
          <w:sz w:val="24"/>
        </w:rPr>
        <w:t>, NOTT-100 (6.9) and SBMOF-1 (16).</w:t>
      </w:r>
    </w:p>
    <w:p w14:paraId="39CE223C" w14:textId="6B74E071" w:rsidR="00E27F2E" w:rsidRDefault="0047446E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Based on the Xe and Kr adsorption isotherms </w:t>
      </w:r>
      <w:r w:rsidRPr="002D2382">
        <w:rPr>
          <w:rFonts w:ascii="Times New Roman" w:eastAsiaTheme="minorHAnsi" w:hAnsi="Times New Roman" w:cs="Times New Roman"/>
          <w:sz w:val="24"/>
          <w:highlight w:val="yellow"/>
        </w:rPr>
        <w:t>fitted by</w:t>
      </w:r>
      <w:r w:rsidR="00330BF1" w:rsidRPr="002D2382">
        <w:rPr>
          <w:rFonts w:ascii="Times New Roman" w:eastAsiaTheme="minorHAnsi" w:hAnsi="Times New Roman" w:cs="Times New Roman"/>
          <w:sz w:val="24"/>
          <w:highlight w:val="yellow"/>
        </w:rPr>
        <w:t xml:space="preserve"> </w:t>
      </w:r>
      <w:r w:rsidR="002D2382" w:rsidRPr="002D2382">
        <w:rPr>
          <w:rFonts w:ascii="Times New Roman" w:eastAsiaTheme="minorHAnsi" w:hAnsi="Times New Roman" w:cs="Times New Roman"/>
          <w:sz w:val="24"/>
          <w:highlight w:val="yellow"/>
        </w:rPr>
        <w:t>d</w:t>
      </w:r>
      <w:r w:rsidR="00330BF1" w:rsidRPr="002D2382">
        <w:rPr>
          <w:rFonts w:ascii="Times New Roman" w:eastAsiaTheme="minorHAnsi" w:hAnsi="Times New Roman" w:cs="Times New Roman"/>
          <w:sz w:val="24"/>
          <w:highlight w:val="yellow"/>
        </w:rPr>
        <w:t>ual-sites</w:t>
      </w:r>
      <w:r w:rsidRPr="002D2382">
        <w:rPr>
          <w:rFonts w:ascii="Times New Roman" w:eastAsiaTheme="minorHAnsi" w:hAnsi="Times New Roman" w:cs="Times New Roman"/>
          <w:sz w:val="24"/>
          <w:highlight w:val="yellow"/>
        </w:rPr>
        <w:t xml:space="preserve"> Langmuir-Freundlich equation</w:t>
      </w:r>
      <w:r w:rsidR="00C61976" w:rsidRPr="002D2382">
        <w:rPr>
          <w:rFonts w:ascii="Times New Roman" w:eastAsiaTheme="minorHAnsi" w:hAnsi="Times New Roman" w:cs="Times New Roman"/>
          <w:sz w:val="24"/>
          <w:highlight w:val="yellow"/>
        </w:rPr>
        <w:t xml:space="preserve"> or </w:t>
      </w:r>
      <w:r w:rsidR="002D2382" w:rsidRPr="002D2382">
        <w:rPr>
          <w:rFonts w:ascii="Times New Roman" w:eastAsiaTheme="minorHAnsi" w:hAnsi="Times New Roman" w:cs="Times New Roman"/>
          <w:sz w:val="24"/>
          <w:highlight w:val="yellow"/>
        </w:rPr>
        <w:t>d</w:t>
      </w:r>
      <w:r w:rsidR="00330BF1" w:rsidRPr="002D2382">
        <w:rPr>
          <w:rFonts w:ascii="Times New Roman" w:eastAsiaTheme="minorHAnsi" w:hAnsi="Times New Roman" w:cs="Times New Roman"/>
          <w:sz w:val="24"/>
          <w:highlight w:val="yellow"/>
        </w:rPr>
        <w:t xml:space="preserve">ual-sites </w:t>
      </w:r>
      <w:r w:rsidR="002D2382" w:rsidRPr="002D2382">
        <w:rPr>
          <w:rFonts w:ascii="Times New Roman" w:eastAsiaTheme="minorHAnsi" w:hAnsi="Times New Roman" w:cs="Times New Roman"/>
          <w:sz w:val="24"/>
          <w:highlight w:val="yellow"/>
        </w:rPr>
        <w:t>Langmuir equation</w:t>
      </w:r>
      <w:r>
        <w:rPr>
          <w:rFonts w:ascii="Times New Roman" w:eastAsiaTheme="minorHAnsi" w:hAnsi="Times New Roman" w:cs="Times New Roman"/>
          <w:sz w:val="24"/>
        </w:rPr>
        <w:t xml:space="preserve">, the adsorption selectivity in Xe/Kr (20/80) mixture </w:t>
      </w:r>
      <w:r w:rsidRPr="00D47B75">
        <w:rPr>
          <w:rFonts w:ascii="Times New Roman" w:eastAsiaTheme="minorHAnsi" w:hAnsi="Times New Roman" w:cs="Times New Roman"/>
          <w:strike/>
          <w:sz w:val="24"/>
        </w:rPr>
        <w:t>condition</w:t>
      </w:r>
      <w:r w:rsidR="008B02FC" w:rsidRPr="00D47B75">
        <w:rPr>
          <w:rFonts w:ascii="Times New Roman" w:eastAsiaTheme="minorHAnsi" w:hAnsi="Times New Roman" w:cs="Times New Roman"/>
          <w:strike/>
          <w:sz w:val="24"/>
        </w:rPr>
        <w:t>,</w:t>
      </w:r>
      <w:r w:rsidR="00AD7B72" w:rsidRPr="00D47B75">
        <w:rPr>
          <w:rFonts w:ascii="Times New Roman" w:eastAsiaTheme="minorHAnsi" w:hAnsi="Times New Roman" w:cs="Times New Roman"/>
          <w:strike/>
          <w:sz w:val="24"/>
        </w:rPr>
        <w:t xml:space="preserve"> </w:t>
      </w:r>
      <w:r w:rsidRPr="00D47B75">
        <w:rPr>
          <w:rFonts w:ascii="Times New Roman" w:eastAsiaTheme="minorHAnsi" w:hAnsi="Times New Roman" w:cs="Times New Roman"/>
          <w:strike/>
          <w:sz w:val="24"/>
        </w:rPr>
        <w:t xml:space="preserve">as </w:t>
      </w:r>
      <w:r w:rsidR="00D47B75">
        <w:rPr>
          <w:rFonts w:ascii="Times New Roman" w:eastAsiaTheme="minorHAnsi" w:hAnsi="Times New Roman" w:cs="Times New Roman"/>
          <w:sz w:val="24"/>
        </w:rPr>
        <w:t xml:space="preserve"> can be </w:t>
      </w:r>
      <w:r>
        <w:rPr>
          <w:rFonts w:ascii="Times New Roman" w:eastAsiaTheme="minorHAnsi" w:hAnsi="Times New Roman" w:cs="Times New Roman"/>
          <w:sz w:val="24"/>
        </w:rPr>
        <w:t>predicted by ideal adsorbed solution theory (IAST)</w:t>
      </w:r>
      <w:r w:rsidR="00682555">
        <w:rPr>
          <w:rFonts w:ascii="Times New Roman" w:eastAsiaTheme="minorHAnsi" w:hAnsi="Times New Roman" w:cs="Times New Roman"/>
          <w:sz w:val="24"/>
        </w:rPr>
        <w:t xml:space="preserve"> up to 1 bar</w:t>
      </w:r>
      <w:r>
        <w:rPr>
          <w:rFonts w:ascii="Times New Roman" w:eastAsiaTheme="minorHAnsi" w:hAnsi="Times New Roman" w:cs="Times New Roman"/>
          <w:sz w:val="24"/>
        </w:rPr>
        <w:t>.</w:t>
      </w:r>
      <w:r w:rsidR="00E728AF">
        <w:rPr>
          <w:rFonts w:ascii="Times New Roman" w:eastAsiaTheme="minorHAnsi" w:hAnsi="Times New Roman" w:cs="Times New Roman"/>
          <w:sz w:val="24"/>
        </w:rPr>
        <w:t xml:space="preserve"> </w:t>
      </w:r>
      <w:r w:rsidR="00CE1D11" w:rsidRPr="00512179">
        <w:rPr>
          <w:rFonts w:ascii="Times New Roman" w:eastAsiaTheme="minorHAnsi" w:hAnsi="Times New Roman" w:cs="Times New Roman"/>
          <w:b/>
          <w:bCs/>
          <w:sz w:val="24"/>
        </w:rPr>
        <w:t xml:space="preserve">Fig. </w:t>
      </w:r>
      <w:r w:rsidR="00512179" w:rsidRPr="00512179">
        <w:rPr>
          <w:rFonts w:ascii="Times New Roman" w:eastAsiaTheme="minorHAnsi" w:hAnsi="Times New Roman" w:cs="Times New Roman"/>
          <w:b/>
          <w:bCs/>
          <w:sz w:val="24"/>
        </w:rPr>
        <w:t>3</w:t>
      </w:r>
      <w:r w:rsidR="00CE1D11">
        <w:rPr>
          <w:rFonts w:ascii="Times New Roman" w:eastAsiaTheme="minorHAnsi" w:hAnsi="Times New Roman" w:cs="Times New Roman"/>
          <w:sz w:val="24"/>
        </w:rPr>
        <w:t xml:space="preserve"> shows the Xe/Kr IAST selectivity of Ni-PyC-NH2 with pristine Ni-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 xml:space="preserve"> at 298 K. The IAST-predicted selectivity is defined as </w:t>
      </w:r>
      <w:commentRangeStart w:id="15"/>
      <w:r w:rsidR="00CE1D11">
        <w:rPr>
          <w:rFonts w:ascii="Times New Roman" w:eastAsiaTheme="minorHAnsi" w:hAnsi="Times New Roman" w:cs="Times New Roman"/>
          <w:sz w:val="24"/>
        </w:rPr>
        <w:t>(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NXe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>/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NKr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>)/(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yXe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>/</w:t>
      </w:r>
      <w:proofErr w:type="spellStart"/>
      <w:r w:rsidR="00CE1D11">
        <w:rPr>
          <w:rFonts w:ascii="Times New Roman" w:eastAsiaTheme="minorHAnsi" w:hAnsi="Times New Roman" w:cs="Times New Roman"/>
          <w:sz w:val="24"/>
        </w:rPr>
        <w:t>yKr</w:t>
      </w:r>
      <w:proofErr w:type="spellEnd"/>
      <w:r w:rsidR="00CE1D11">
        <w:rPr>
          <w:rFonts w:ascii="Times New Roman" w:eastAsiaTheme="minorHAnsi" w:hAnsi="Times New Roman" w:cs="Times New Roman"/>
          <w:sz w:val="24"/>
        </w:rPr>
        <w:t xml:space="preserve">), where N1 is the </w:t>
      </w:r>
      <w:r w:rsidR="00CE1D11" w:rsidRPr="00AD7B72">
        <w:rPr>
          <w:rFonts w:ascii="Times New Roman" w:eastAsiaTheme="minorHAnsi" w:hAnsi="Times New Roman" w:cs="Times New Roman"/>
          <w:sz w:val="24"/>
        </w:rPr>
        <w:t xml:space="preserve">adsorption </w:t>
      </w:r>
      <w:r w:rsidR="00696E84" w:rsidRPr="00AD7B72">
        <w:rPr>
          <w:rFonts w:ascii="Times New Roman" w:eastAsiaTheme="minorHAnsi" w:hAnsi="Times New Roman" w:cs="Times New Roman"/>
          <w:sz w:val="24"/>
        </w:rPr>
        <w:t>uptake of component 1 and y1 is the bulk phase molar fraction of component 1.</w:t>
      </w:r>
      <w:commentRangeEnd w:id="15"/>
      <w:r w:rsidR="00CE187C" w:rsidRPr="00AD7B72">
        <w:rPr>
          <w:rStyle w:val="a7"/>
        </w:rPr>
        <w:commentReference w:id="15"/>
      </w:r>
      <w:r w:rsidR="00696E84" w:rsidRPr="00AD7B72">
        <w:rPr>
          <w:rFonts w:ascii="Times New Roman" w:eastAsiaTheme="minorHAnsi" w:hAnsi="Times New Roman" w:cs="Times New Roman"/>
          <w:sz w:val="24"/>
        </w:rPr>
        <w:t xml:space="preserve"> </w:t>
      </w:r>
    </w:p>
    <w:p w14:paraId="3CE0B78C" w14:textId="2CA55BAD" w:rsidR="0047446E" w:rsidRDefault="00696E84" w:rsidP="00D806D6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D806D6">
        <w:rPr>
          <w:rFonts w:ascii="Times New Roman" w:eastAsiaTheme="minorHAnsi" w:hAnsi="Times New Roman" w:cs="Times New Roman"/>
          <w:sz w:val="24"/>
          <w:highlight w:val="yellow"/>
        </w:rPr>
        <w:t>As shown</w:t>
      </w:r>
      <w:r w:rsidR="00CE187C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by the</w:t>
      </w:r>
      <w:r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IAST results, </w:t>
      </w:r>
      <w:r w:rsidR="003D1026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the selectivity of both MOFs decreased with increasing pressure, indicating a heterogeneous pore surface typically </w:t>
      </w:r>
      <w:r w:rsidR="000A10B5" w:rsidRPr="00D806D6">
        <w:rPr>
          <w:rFonts w:ascii="Times New Roman" w:eastAsiaTheme="minorHAnsi" w:hAnsi="Times New Roman" w:cs="Times New Roman"/>
          <w:sz w:val="24"/>
          <w:highlight w:val="yellow"/>
        </w:rPr>
        <w:t>seen in porous materials.</w:t>
      </w:r>
      <w:r w:rsidR="00210088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</w:t>
      </w:r>
      <w:r w:rsidR="00AE58E5" w:rsidRPr="00D806D6">
        <w:rPr>
          <w:rFonts w:ascii="Times New Roman" w:eastAsiaTheme="minorHAnsi" w:hAnsi="Times New Roman" w:cs="Times New Roman"/>
          <w:sz w:val="24"/>
          <w:highlight w:val="yellow"/>
        </w:rPr>
        <w:t>The Xe/Kr selectivity</w:t>
      </w:r>
      <w:r w:rsidR="00445547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of Ni-</w:t>
      </w:r>
      <w:proofErr w:type="spellStart"/>
      <w:r w:rsidR="00445547" w:rsidRPr="00D806D6">
        <w:rPr>
          <w:rFonts w:ascii="Times New Roman" w:eastAsiaTheme="minorHAnsi" w:hAnsi="Times New Roman" w:cs="Times New Roman"/>
          <w:sz w:val="24"/>
          <w:highlight w:val="yellow"/>
        </w:rPr>
        <w:t>PyC</w:t>
      </w:r>
      <w:proofErr w:type="spellEnd"/>
      <w:r w:rsidR="00AE58E5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is </w:t>
      </w:r>
      <w:r w:rsidR="00DD446E" w:rsidRPr="00D806D6">
        <w:rPr>
          <w:rFonts w:ascii="Times New Roman" w:eastAsiaTheme="minorHAnsi" w:hAnsi="Times New Roman" w:cs="Times New Roman"/>
          <w:sz w:val="24"/>
          <w:highlight w:val="yellow"/>
        </w:rPr>
        <w:t>slightly higher</w:t>
      </w:r>
      <w:r w:rsidR="00445547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than Ni-PyC-NH2 at very low pressure (&lt; 1 kPa). However, as the </w:t>
      </w:r>
      <w:r w:rsidR="00001BD2" w:rsidRPr="00D806D6">
        <w:rPr>
          <w:rFonts w:ascii="Times New Roman" w:eastAsiaTheme="minorHAnsi" w:hAnsi="Times New Roman" w:cs="Times New Roman"/>
          <w:sz w:val="24"/>
          <w:highlight w:val="yellow"/>
        </w:rPr>
        <w:t>increasing pressure, the selectivity of Ni-</w:t>
      </w:r>
      <w:proofErr w:type="spellStart"/>
      <w:r w:rsidR="00001BD2" w:rsidRPr="00D806D6">
        <w:rPr>
          <w:rFonts w:ascii="Times New Roman" w:eastAsiaTheme="minorHAnsi" w:hAnsi="Times New Roman" w:cs="Times New Roman"/>
          <w:sz w:val="24"/>
          <w:highlight w:val="yellow"/>
        </w:rPr>
        <w:t>PyC</w:t>
      </w:r>
      <w:proofErr w:type="spellEnd"/>
      <w:r w:rsidR="00001BD2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decreases sharply, while Ni-PyC-NH2 decreases slowly. </w:t>
      </w:r>
      <w:r w:rsidR="0009057C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Therefore, Ni-PyC-NH2 maintains a high Xe/Kr </w:t>
      </w:r>
      <w:r w:rsidR="00DC4593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separation </w:t>
      </w:r>
      <w:r w:rsidR="0009057C" w:rsidRPr="00D806D6">
        <w:rPr>
          <w:rFonts w:ascii="Times New Roman" w:eastAsiaTheme="minorHAnsi" w:hAnsi="Times New Roman" w:cs="Times New Roman"/>
          <w:sz w:val="24"/>
          <w:highlight w:val="yellow"/>
        </w:rPr>
        <w:t>selectivity</w:t>
      </w:r>
      <w:r w:rsidR="00DC4593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compared to Ni-</w:t>
      </w:r>
      <w:proofErr w:type="spellStart"/>
      <w:r w:rsidR="00DC4593" w:rsidRPr="00D806D6">
        <w:rPr>
          <w:rFonts w:ascii="Times New Roman" w:eastAsiaTheme="minorHAnsi" w:hAnsi="Times New Roman" w:cs="Times New Roman"/>
          <w:sz w:val="24"/>
          <w:highlight w:val="yellow"/>
        </w:rPr>
        <w:t>PyC</w:t>
      </w:r>
      <w:proofErr w:type="spellEnd"/>
      <w:r w:rsidR="00DC4593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up to approximately 40 kPa, but </w:t>
      </w:r>
      <w:r w:rsidR="00880B36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it </w:t>
      </w:r>
      <w:r w:rsidR="00AC0214" w:rsidRPr="00D806D6">
        <w:rPr>
          <w:rFonts w:ascii="Times New Roman" w:eastAsiaTheme="minorHAnsi" w:hAnsi="Times New Roman" w:cs="Times New Roman"/>
          <w:sz w:val="24"/>
          <w:highlight w:val="yellow"/>
        </w:rPr>
        <w:t>exhibits reduced Xe/Kr selectivity over Ni-</w:t>
      </w:r>
      <w:proofErr w:type="spellStart"/>
      <w:r w:rsidR="00AC0214" w:rsidRPr="00D806D6">
        <w:rPr>
          <w:rFonts w:ascii="Times New Roman" w:eastAsiaTheme="minorHAnsi" w:hAnsi="Times New Roman" w:cs="Times New Roman"/>
          <w:sz w:val="24"/>
          <w:highlight w:val="yellow"/>
        </w:rPr>
        <w:t>PyC</w:t>
      </w:r>
      <w:proofErr w:type="spellEnd"/>
      <w:r w:rsidR="00AC0214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as the pressure is further increased. This is</w:t>
      </w:r>
      <w:r w:rsidR="00880B36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consistent with the results of the Xe and Kr adsorption isotherms in Fig 2. </w:t>
      </w:r>
      <w:r w:rsidR="007D75F2" w:rsidRPr="00D806D6">
        <w:rPr>
          <w:rFonts w:ascii="Times New Roman" w:eastAsiaTheme="minorHAnsi" w:hAnsi="Times New Roman" w:cs="Times New Roman"/>
          <w:sz w:val="24"/>
          <w:highlight w:val="yellow"/>
        </w:rPr>
        <w:t>In</w:t>
      </w:r>
      <w:r w:rsidR="00416A36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the results of </w:t>
      </w:r>
      <w:r w:rsidR="00D47B75">
        <w:rPr>
          <w:rFonts w:ascii="Times New Roman" w:eastAsiaTheme="minorHAnsi" w:hAnsi="Times New Roman" w:cs="Times New Roman"/>
          <w:sz w:val="24"/>
          <w:highlight w:val="yellow"/>
        </w:rPr>
        <w:t xml:space="preserve">the </w:t>
      </w:r>
      <w:r w:rsidR="00416A36" w:rsidRPr="00D806D6">
        <w:rPr>
          <w:rFonts w:ascii="Times New Roman" w:eastAsiaTheme="minorHAnsi" w:hAnsi="Times New Roman" w:cs="Times New Roman"/>
          <w:sz w:val="24"/>
          <w:highlight w:val="yellow"/>
        </w:rPr>
        <w:t>adsorption isotherms, Ni-PyC-NH2 shows higher Xe uptake than Ni-</w:t>
      </w:r>
      <w:proofErr w:type="spellStart"/>
      <w:r w:rsidR="00416A36" w:rsidRPr="00D806D6">
        <w:rPr>
          <w:rFonts w:ascii="Times New Roman" w:eastAsiaTheme="minorHAnsi" w:hAnsi="Times New Roman" w:cs="Times New Roman"/>
          <w:sz w:val="24"/>
          <w:highlight w:val="yellow"/>
        </w:rPr>
        <w:t>PyC</w:t>
      </w:r>
      <w:proofErr w:type="spellEnd"/>
      <w:r w:rsidR="00FC7210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at low pressure</w:t>
      </w:r>
      <w:r w:rsidR="00416A36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due to the</w:t>
      </w:r>
      <w:r w:rsidR="00580283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strong interaction</w:t>
      </w:r>
      <w:r w:rsidR="00416A36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</w:t>
      </w:r>
      <w:r w:rsidR="00A67A2A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between </w:t>
      </w:r>
      <w:r w:rsidR="00416A36" w:rsidRPr="00D806D6">
        <w:rPr>
          <w:rFonts w:ascii="Times New Roman" w:eastAsiaTheme="minorHAnsi" w:hAnsi="Times New Roman" w:cs="Times New Roman"/>
          <w:sz w:val="24"/>
          <w:highlight w:val="yellow"/>
        </w:rPr>
        <w:t>polar functional group</w:t>
      </w:r>
      <w:r w:rsidR="00D47B75">
        <w:rPr>
          <w:rFonts w:ascii="Times New Roman" w:eastAsiaTheme="minorHAnsi" w:hAnsi="Times New Roman" w:cs="Times New Roman"/>
          <w:sz w:val="24"/>
          <w:highlight w:val="yellow"/>
        </w:rPr>
        <w:t>s</w:t>
      </w:r>
      <w:r w:rsidR="00580283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and Xe molecule</w:t>
      </w:r>
      <w:r w:rsidR="00D47B75">
        <w:rPr>
          <w:rFonts w:ascii="Times New Roman" w:eastAsiaTheme="minorHAnsi" w:hAnsi="Times New Roman" w:cs="Times New Roman"/>
          <w:sz w:val="24"/>
          <w:highlight w:val="yellow"/>
        </w:rPr>
        <w:t>s</w:t>
      </w:r>
      <w:r w:rsidR="00AB3978" w:rsidRPr="00D806D6">
        <w:rPr>
          <w:rFonts w:ascii="Times New Roman" w:eastAsiaTheme="minorHAnsi" w:hAnsi="Times New Roman" w:cs="Times New Roman"/>
          <w:sz w:val="24"/>
          <w:highlight w:val="yellow"/>
        </w:rPr>
        <w:t>.</w:t>
      </w:r>
      <w:r w:rsidR="008A347A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</w:t>
      </w:r>
      <w:r w:rsidR="00AB3978" w:rsidRPr="00D806D6">
        <w:rPr>
          <w:rFonts w:ascii="Times New Roman" w:eastAsiaTheme="minorHAnsi" w:hAnsi="Times New Roman" w:cs="Times New Roman"/>
          <w:sz w:val="24"/>
          <w:highlight w:val="yellow"/>
        </w:rPr>
        <w:t>B</w:t>
      </w:r>
      <w:r w:rsidR="008A347A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ut </w:t>
      </w:r>
      <w:r w:rsidR="00D004B4" w:rsidRPr="00D806D6">
        <w:rPr>
          <w:rFonts w:ascii="Times New Roman" w:eastAsiaTheme="minorHAnsi" w:hAnsi="Times New Roman" w:cs="Times New Roman"/>
          <w:sz w:val="24"/>
          <w:highlight w:val="yellow"/>
        </w:rPr>
        <w:t>the Xe adsorption of Ni-PyC-NH2 and Ni-</w:t>
      </w:r>
      <w:proofErr w:type="spellStart"/>
      <w:r w:rsidR="00D004B4" w:rsidRPr="00D806D6">
        <w:rPr>
          <w:rFonts w:ascii="Times New Roman" w:eastAsiaTheme="minorHAnsi" w:hAnsi="Times New Roman" w:cs="Times New Roman"/>
          <w:sz w:val="24"/>
          <w:highlight w:val="yellow"/>
        </w:rPr>
        <w:t>PyC</w:t>
      </w:r>
      <w:proofErr w:type="spellEnd"/>
      <w:r w:rsidR="00D004B4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gradually becomes similar</w:t>
      </w:r>
      <w:r w:rsidR="00D47B75">
        <w:rPr>
          <w:rFonts w:ascii="Times New Roman" w:eastAsiaTheme="minorHAnsi" w:hAnsi="Times New Roman" w:cs="Times New Roman"/>
          <w:sz w:val="24"/>
          <w:highlight w:val="yellow"/>
        </w:rPr>
        <w:t xml:space="preserve"> at</w:t>
      </w:r>
      <w:r w:rsidR="00AB3978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40 kPa</w:t>
      </w:r>
      <w:r w:rsidR="00D004B4" w:rsidRPr="00D806D6">
        <w:rPr>
          <w:rFonts w:ascii="Times New Roman" w:eastAsiaTheme="minorHAnsi" w:hAnsi="Times New Roman" w:cs="Times New Roman"/>
          <w:sz w:val="24"/>
          <w:highlight w:val="yellow"/>
        </w:rPr>
        <w:t>, whereas Ni-PyC-NH2 maintains higher Kr adsorption uptake than Ni-</w:t>
      </w:r>
      <w:proofErr w:type="spellStart"/>
      <w:r w:rsidR="00D004B4" w:rsidRPr="00D806D6">
        <w:rPr>
          <w:rFonts w:ascii="Times New Roman" w:eastAsiaTheme="minorHAnsi" w:hAnsi="Times New Roman" w:cs="Times New Roman"/>
          <w:sz w:val="24"/>
          <w:highlight w:val="yellow"/>
        </w:rPr>
        <w:t>PyC</w:t>
      </w:r>
      <w:proofErr w:type="spellEnd"/>
      <w:r w:rsidR="00D004B4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at </w:t>
      </w:r>
      <w:r w:rsidR="00D47B75">
        <w:rPr>
          <w:rFonts w:ascii="Times New Roman" w:eastAsiaTheme="minorHAnsi" w:hAnsi="Times New Roman" w:cs="Times New Roman"/>
          <w:sz w:val="24"/>
          <w:highlight w:val="yellow"/>
        </w:rPr>
        <w:t>all</w:t>
      </w:r>
      <w:r w:rsidR="00D004B4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pressures. </w:t>
      </w:r>
      <w:r w:rsidR="00117E49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This </w:t>
      </w:r>
      <w:r w:rsidR="003656ED" w:rsidRPr="00D806D6">
        <w:rPr>
          <w:rFonts w:ascii="Times New Roman" w:eastAsiaTheme="minorHAnsi" w:hAnsi="Times New Roman" w:cs="Times New Roman"/>
          <w:sz w:val="24"/>
          <w:highlight w:val="yellow"/>
        </w:rPr>
        <w:t>result lead to low Xe/Kr selectivity of Ni-PyC-NH2 at high</w:t>
      </w:r>
      <w:r w:rsidR="00D47B75">
        <w:rPr>
          <w:rFonts w:ascii="Times New Roman" w:eastAsiaTheme="minorHAnsi" w:hAnsi="Times New Roman" w:cs="Times New Roman"/>
          <w:sz w:val="24"/>
          <w:highlight w:val="yellow"/>
        </w:rPr>
        <w:t>er</w:t>
      </w:r>
      <w:r w:rsidR="003656ED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pressure</w:t>
      </w:r>
      <w:r w:rsidR="00D47B75">
        <w:rPr>
          <w:rFonts w:ascii="Times New Roman" w:eastAsiaTheme="minorHAnsi" w:hAnsi="Times New Roman" w:cs="Times New Roman"/>
          <w:sz w:val="24"/>
          <w:highlight w:val="yellow"/>
        </w:rPr>
        <w:t>s</w:t>
      </w:r>
      <w:r w:rsidR="003656ED" w:rsidRPr="00D806D6">
        <w:rPr>
          <w:rFonts w:ascii="Times New Roman" w:eastAsiaTheme="minorHAnsi" w:hAnsi="Times New Roman" w:cs="Times New Roman"/>
          <w:sz w:val="24"/>
          <w:highlight w:val="yellow"/>
        </w:rPr>
        <w:t>.</w:t>
      </w:r>
      <w:r w:rsidR="001C49D3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Nevertheless, Ni-PyC-NH2 exhibits high </w:t>
      </w:r>
      <w:r w:rsidR="00DC7FF7" w:rsidRPr="00D806D6">
        <w:rPr>
          <w:rFonts w:ascii="Times New Roman" w:eastAsiaTheme="minorHAnsi" w:hAnsi="Times New Roman" w:cs="Times New Roman"/>
          <w:sz w:val="24"/>
          <w:highlight w:val="yellow"/>
        </w:rPr>
        <w:t>Xe/Kr</w:t>
      </w:r>
      <w:r w:rsidR="00C609DE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selectivity at low pressure, indicating </w:t>
      </w:r>
      <w:r w:rsidR="00530E99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that the electron-rich NH2 groups </w:t>
      </w:r>
      <w:r w:rsidR="00D47B75">
        <w:rPr>
          <w:rFonts w:ascii="Times New Roman" w:eastAsiaTheme="minorHAnsi" w:hAnsi="Times New Roman" w:cs="Times New Roman"/>
          <w:sz w:val="24"/>
          <w:highlight w:val="yellow"/>
        </w:rPr>
        <w:t>make a significant</w:t>
      </w:r>
      <w:r w:rsidR="00530E99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</w:t>
      </w:r>
      <w:r w:rsidR="0092154B" w:rsidRPr="00D806D6">
        <w:rPr>
          <w:rFonts w:ascii="Times New Roman" w:eastAsiaTheme="minorHAnsi" w:hAnsi="Times New Roman" w:cs="Times New Roman"/>
          <w:sz w:val="24"/>
          <w:highlight w:val="yellow"/>
        </w:rPr>
        <w:t>contribut</w:t>
      </w:r>
      <w:r w:rsidR="00D47B75">
        <w:rPr>
          <w:rFonts w:ascii="Times New Roman" w:eastAsiaTheme="minorHAnsi" w:hAnsi="Times New Roman" w:cs="Times New Roman"/>
          <w:sz w:val="24"/>
          <w:highlight w:val="yellow"/>
        </w:rPr>
        <w:t>ion</w:t>
      </w:r>
      <w:r w:rsidR="0092154B" w:rsidRPr="00D806D6">
        <w:rPr>
          <w:rFonts w:ascii="Times New Roman" w:eastAsiaTheme="minorHAnsi" w:hAnsi="Times New Roman" w:cs="Times New Roman"/>
          <w:sz w:val="24"/>
          <w:highlight w:val="yellow"/>
        </w:rPr>
        <w:t xml:space="preserve"> to </w:t>
      </w:r>
      <w:r w:rsidR="0092154B" w:rsidRPr="00D806D6">
        <w:rPr>
          <w:rFonts w:ascii="Times New Roman" w:eastAsiaTheme="minorHAnsi" w:hAnsi="Times New Roman" w:cs="Times New Roman"/>
          <w:sz w:val="24"/>
          <w:highlight w:val="yellow"/>
        </w:rPr>
        <w:lastRenderedPageBreak/>
        <w:t>Xe/Kr separation.</w:t>
      </w:r>
      <w:r w:rsidR="00DA0092" w:rsidRPr="00AD7B72">
        <w:rPr>
          <w:rFonts w:ascii="Times New Roman" w:eastAsiaTheme="minorHAnsi" w:hAnsi="Times New Roman" w:cs="Times New Roman"/>
          <w:sz w:val="24"/>
        </w:rPr>
        <w:t xml:space="preserve"> </w:t>
      </w:r>
    </w:p>
    <w:p w14:paraId="2988A32E" w14:textId="756C3FDE" w:rsidR="0065246B" w:rsidRDefault="0065246B" w:rsidP="0065246B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 w:rsidRPr="00512179">
        <w:rPr>
          <w:rFonts w:ascii="Times New Roman" w:eastAsiaTheme="minorHAnsi" w:hAnsi="Times New Roman" w:cs="Times New Roman"/>
          <w:b/>
          <w:bCs/>
          <w:sz w:val="24"/>
        </w:rPr>
        <w:t xml:space="preserve">Table </w:t>
      </w:r>
      <w:r w:rsidR="0043512B">
        <w:rPr>
          <w:rFonts w:ascii="Times New Roman" w:eastAsiaTheme="minorHAnsi" w:hAnsi="Times New Roman" w:cs="Times New Roman"/>
          <w:b/>
          <w:bCs/>
          <w:sz w:val="24"/>
        </w:rPr>
        <w:t>2</w:t>
      </w:r>
      <w:r>
        <w:rPr>
          <w:rFonts w:ascii="Times New Roman" w:eastAsiaTheme="minorHAnsi" w:hAnsi="Times New Roman" w:cs="Times New Roman"/>
          <w:sz w:val="24"/>
        </w:rPr>
        <w:t>. Henry’s constants on Ni-</w:t>
      </w:r>
      <w:proofErr w:type="spellStart"/>
      <w:r>
        <w:rPr>
          <w:rFonts w:ascii="Times New Roman" w:eastAsiaTheme="minorHAnsi" w:hAnsi="Times New Roman" w:cs="Times New Roman"/>
          <w:sz w:val="24"/>
        </w:rPr>
        <w:t>PyC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 and Ni-PyC-NH2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 w:rsidR="0065246B" w14:paraId="7A18F433" w14:textId="77777777" w:rsidTr="00211A82">
        <w:trPr>
          <w:trHeight w:val="479"/>
        </w:trPr>
        <w:tc>
          <w:tcPr>
            <w:tcW w:w="2239" w:type="dxa"/>
            <w:vAlign w:val="center"/>
          </w:tcPr>
          <w:p w14:paraId="79E8F579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</w:tc>
        <w:tc>
          <w:tcPr>
            <w:tcW w:w="2239" w:type="dxa"/>
            <w:vAlign w:val="center"/>
          </w:tcPr>
          <w:p w14:paraId="791E1405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H(Xe)</w:t>
            </w:r>
          </w:p>
        </w:tc>
        <w:tc>
          <w:tcPr>
            <w:tcW w:w="2239" w:type="dxa"/>
            <w:vAlign w:val="center"/>
          </w:tcPr>
          <w:p w14:paraId="11F307C5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H(Kr)</w:t>
            </w:r>
          </w:p>
        </w:tc>
        <w:tc>
          <w:tcPr>
            <w:tcW w:w="2239" w:type="dxa"/>
            <w:vAlign w:val="center"/>
          </w:tcPr>
          <w:p w14:paraId="337DBF19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H(Xe)/H(Kr)</w:t>
            </w:r>
          </w:p>
        </w:tc>
      </w:tr>
      <w:tr w:rsidR="0065246B" w14:paraId="480DE354" w14:textId="77777777" w:rsidTr="00211A82">
        <w:trPr>
          <w:trHeight w:val="479"/>
        </w:trPr>
        <w:tc>
          <w:tcPr>
            <w:tcW w:w="2239" w:type="dxa"/>
            <w:vAlign w:val="center"/>
          </w:tcPr>
          <w:p w14:paraId="2A5D4BBA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Ni-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</w:rPr>
              <w:t>PyC</w:t>
            </w:r>
            <w:proofErr w:type="spellEnd"/>
          </w:p>
        </w:tc>
        <w:tc>
          <w:tcPr>
            <w:tcW w:w="2239" w:type="dxa"/>
            <w:vAlign w:val="center"/>
          </w:tcPr>
          <w:p w14:paraId="582EFA82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49.4</w:t>
            </w:r>
          </w:p>
        </w:tc>
        <w:tc>
          <w:tcPr>
            <w:tcW w:w="2239" w:type="dxa"/>
            <w:vAlign w:val="center"/>
          </w:tcPr>
          <w:p w14:paraId="1D4D2233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3.19</w:t>
            </w:r>
          </w:p>
        </w:tc>
        <w:tc>
          <w:tcPr>
            <w:tcW w:w="2239" w:type="dxa"/>
            <w:vAlign w:val="center"/>
          </w:tcPr>
          <w:p w14:paraId="3325B141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15.5</w:t>
            </w:r>
          </w:p>
        </w:tc>
      </w:tr>
      <w:tr w:rsidR="0065246B" w14:paraId="42DA98AB" w14:textId="77777777" w:rsidTr="00211A82">
        <w:trPr>
          <w:trHeight w:val="27"/>
        </w:trPr>
        <w:tc>
          <w:tcPr>
            <w:tcW w:w="2239" w:type="dxa"/>
            <w:vAlign w:val="center"/>
          </w:tcPr>
          <w:p w14:paraId="57D6E9C0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Ni-PyC-NH2</w:t>
            </w:r>
          </w:p>
        </w:tc>
        <w:tc>
          <w:tcPr>
            <w:tcW w:w="2239" w:type="dxa"/>
            <w:vAlign w:val="center"/>
          </w:tcPr>
          <w:p w14:paraId="6AD25B97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79.5</w:t>
            </w:r>
          </w:p>
        </w:tc>
        <w:tc>
          <w:tcPr>
            <w:tcW w:w="2239" w:type="dxa"/>
            <w:vAlign w:val="center"/>
          </w:tcPr>
          <w:p w14:paraId="23109ED4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4.98</w:t>
            </w:r>
          </w:p>
        </w:tc>
        <w:tc>
          <w:tcPr>
            <w:tcW w:w="2239" w:type="dxa"/>
            <w:vAlign w:val="center"/>
          </w:tcPr>
          <w:p w14:paraId="4FA9DEF1" w14:textId="77777777" w:rsidR="0065246B" w:rsidRDefault="0065246B" w:rsidP="00211A82">
            <w:pPr>
              <w:spacing w:line="480" w:lineRule="auto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  <w:r>
              <w:rPr>
                <w:rFonts w:ascii="Times New Roman" w:eastAsiaTheme="minorHAnsi" w:hAnsi="Times New Roman" w:cs="Times New Roman"/>
                <w:sz w:val="24"/>
              </w:rPr>
              <w:t>16.1</w:t>
            </w:r>
          </w:p>
        </w:tc>
      </w:tr>
    </w:tbl>
    <w:p w14:paraId="55BDB14E" w14:textId="4B6648BE" w:rsidR="0065246B" w:rsidRDefault="0065246B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2E01874D" w14:textId="16642F61" w:rsidR="00ED14A0" w:rsidRDefault="00ED14A0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1C7A6213" w14:textId="16912D6F" w:rsidR="00ED14A0" w:rsidRDefault="00A419FE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commentRangeStart w:id="16"/>
      <w:r w:rsidRPr="00A419FE">
        <w:rPr>
          <w:rFonts w:ascii="Times New Roman" w:eastAsiaTheme="minorHAnsi" w:hAnsi="Times New Roman" w:cs="Times New Roman"/>
          <w:noProof/>
          <w:sz w:val="24"/>
        </w:rPr>
        <w:drawing>
          <wp:inline distT="0" distB="0" distL="0" distR="0" wp14:anchorId="496D476B" wp14:editId="35C80FCE">
            <wp:extent cx="5459392" cy="4430011"/>
            <wp:effectExtent l="0" t="0" r="0" b="0"/>
            <wp:docPr id="9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356274F2-DB53-47C7-BF23-F7E590E5BC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1">
                      <a:extLst>
                        <a:ext uri="{FF2B5EF4-FFF2-40B4-BE49-F238E27FC236}">
                          <a16:creationId xmlns:a16="http://schemas.microsoft.com/office/drawing/2014/main" id="{356274F2-DB53-47C7-BF23-F7E590E5BC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92" cy="44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2F2E22">
        <w:rPr>
          <w:rStyle w:val="a7"/>
        </w:rPr>
        <w:commentReference w:id="16"/>
      </w:r>
    </w:p>
    <w:p w14:paraId="5A88B3AB" w14:textId="1B6BDE5A" w:rsidR="00A419FE" w:rsidRDefault="00A419FE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Fig. 3</w:t>
      </w:r>
      <w:r w:rsidR="00114535">
        <w:rPr>
          <w:rFonts w:ascii="Times New Roman" w:eastAsiaTheme="minorHAnsi" w:hAnsi="Times New Roman" w:cs="Times New Roman"/>
          <w:sz w:val="24"/>
        </w:rPr>
        <w:t>. The IAST-predicted Xe/Kr selectivity on Ni-</w:t>
      </w:r>
      <w:proofErr w:type="spellStart"/>
      <w:r w:rsidR="00114535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114535">
        <w:rPr>
          <w:rFonts w:ascii="Times New Roman" w:eastAsiaTheme="minorHAnsi" w:hAnsi="Times New Roman" w:cs="Times New Roman"/>
          <w:sz w:val="24"/>
        </w:rPr>
        <w:t xml:space="preserve"> and Ni-PyC-NH2 under Xe/Kr mixture (20%/80%).</w:t>
      </w:r>
    </w:p>
    <w:p w14:paraId="143DDA98" w14:textId="77777777" w:rsidR="00114535" w:rsidRDefault="00114535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48D332C9" w14:textId="4FD83CDB" w:rsidR="002270CF" w:rsidRPr="002D69B1" w:rsidRDefault="00F4269D" w:rsidP="002270CF">
      <w:pPr>
        <w:pStyle w:val="a4"/>
        <w:numPr>
          <w:ilvl w:val="1"/>
          <w:numId w:val="6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4"/>
        </w:rPr>
      </w:pPr>
      <w:r>
        <w:rPr>
          <w:rFonts w:ascii="Times New Roman" w:eastAsiaTheme="minorHAnsi" w:hAnsi="Times New Roman" w:cs="Times New Roman"/>
          <w:b/>
          <w:sz w:val="24"/>
        </w:rPr>
        <w:lastRenderedPageBreak/>
        <w:t>Stability e</w:t>
      </w:r>
      <w:r w:rsidR="002270CF">
        <w:rPr>
          <w:rFonts w:ascii="Times New Roman" w:eastAsiaTheme="minorHAnsi" w:hAnsi="Times New Roman" w:cs="Times New Roman"/>
          <w:b/>
          <w:sz w:val="24"/>
        </w:rPr>
        <w:t xml:space="preserve">valuation </w:t>
      </w:r>
      <w:r>
        <w:rPr>
          <w:rFonts w:ascii="Times New Roman" w:eastAsiaTheme="minorHAnsi" w:hAnsi="Times New Roman" w:cs="Times New Roman"/>
          <w:b/>
          <w:sz w:val="24"/>
        </w:rPr>
        <w:t>under</w:t>
      </w:r>
      <w:r w:rsidR="002270CF">
        <w:rPr>
          <w:rFonts w:ascii="Times New Roman" w:eastAsiaTheme="minorHAnsi" w:hAnsi="Times New Roman" w:cs="Times New Roman"/>
          <w:b/>
          <w:sz w:val="24"/>
        </w:rPr>
        <w:t xml:space="preserve"> humid condition</w:t>
      </w:r>
    </w:p>
    <w:p w14:paraId="1B2E24F8" w14:textId="314C9FED" w:rsidR="00C12A70" w:rsidRDefault="00E00C3B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Fig. 4 shows the structure of Ni-</w:t>
      </w:r>
      <w:proofErr w:type="spellStart"/>
      <w:r>
        <w:rPr>
          <w:rFonts w:ascii="Times New Roman" w:eastAsiaTheme="minorHAnsi" w:hAnsi="Times New Roman" w:cs="Times New Roman"/>
          <w:sz w:val="24"/>
        </w:rPr>
        <w:t>PyC</w:t>
      </w:r>
      <w:proofErr w:type="spellEnd"/>
      <w:r>
        <w:rPr>
          <w:rFonts w:ascii="Times New Roman" w:eastAsiaTheme="minorHAnsi" w:hAnsi="Times New Roman" w:cs="Times New Roman"/>
          <w:sz w:val="24"/>
        </w:rPr>
        <w:t xml:space="preserve"> and Ni-PyC-NH2 </w:t>
      </w:r>
      <w:r w:rsidR="00F906FB">
        <w:rPr>
          <w:rFonts w:ascii="Times New Roman" w:eastAsiaTheme="minorHAnsi" w:hAnsi="Times New Roman" w:cs="Times New Roman"/>
          <w:sz w:val="24"/>
        </w:rPr>
        <w:t>(‘as-synthesized’, ‘activated’, and ‘exposed to air’</w:t>
      </w:r>
      <w:r w:rsidR="00A6565C">
        <w:rPr>
          <w:rFonts w:ascii="Times New Roman" w:eastAsiaTheme="minorHAnsi" w:hAnsi="Times New Roman" w:cs="Times New Roman"/>
          <w:sz w:val="24"/>
        </w:rPr>
        <w:t>) through PXRD measurement</w:t>
      </w:r>
      <w:r w:rsidR="00A6565C" w:rsidRPr="00E63066">
        <w:rPr>
          <w:rFonts w:ascii="Times New Roman" w:eastAsiaTheme="minorHAnsi" w:hAnsi="Times New Roman" w:cs="Times New Roman"/>
          <w:sz w:val="24"/>
        </w:rPr>
        <w:t>. The synthesized Ni-</w:t>
      </w:r>
      <w:proofErr w:type="spellStart"/>
      <w:r w:rsidR="00A6565C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A6565C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C47448" w:rsidRPr="00E63066">
        <w:rPr>
          <w:rFonts w:ascii="Times New Roman" w:eastAsiaTheme="minorHAnsi" w:hAnsi="Times New Roman" w:cs="Times New Roman"/>
          <w:sz w:val="24"/>
        </w:rPr>
        <w:t>was matched well with ‘simulated’ Ni-</w:t>
      </w:r>
      <w:proofErr w:type="spellStart"/>
      <w:r w:rsidR="00C47448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C47448" w:rsidRPr="00E63066">
        <w:rPr>
          <w:rFonts w:ascii="Times New Roman" w:eastAsiaTheme="minorHAnsi" w:hAnsi="Times New Roman" w:cs="Times New Roman"/>
          <w:sz w:val="24"/>
        </w:rPr>
        <w:t xml:space="preserve"> structure, and it </w:t>
      </w:r>
      <w:r w:rsidR="0040488F" w:rsidRPr="00E63066">
        <w:rPr>
          <w:rFonts w:ascii="Times New Roman" w:eastAsiaTheme="minorHAnsi" w:hAnsi="Times New Roman" w:cs="Times New Roman"/>
          <w:sz w:val="24"/>
        </w:rPr>
        <w:t xml:space="preserve">was found that the structure was </w:t>
      </w:r>
      <w:r w:rsidR="0028634F" w:rsidRPr="00E63066">
        <w:rPr>
          <w:rFonts w:ascii="Times New Roman" w:eastAsiaTheme="minorHAnsi" w:hAnsi="Times New Roman" w:cs="Times New Roman"/>
          <w:sz w:val="24"/>
        </w:rPr>
        <w:t>mostly</w:t>
      </w:r>
      <w:r w:rsidR="0040488F" w:rsidRPr="00E63066">
        <w:rPr>
          <w:rFonts w:ascii="Times New Roman" w:eastAsiaTheme="minorHAnsi" w:hAnsi="Times New Roman" w:cs="Times New Roman"/>
          <w:sz w:val="24"/>
        </w:rPr>
        <w:t xml:space="preserve"> maintained</w:t>
      </w:r>
      <w:r w:rsidR="00AD7B72" w:rsidRPr="00E63066">
        <w:rPr>
          <w:rFonts w:ascii="Times New Roman" w:eastAsiaTheme="minorHAnsi" w:hAnsi="Times New Roman" w:cs="Times New Roman"/>
          <w:sz w:val="24"/>
        </w:rPr>
        <w:t xml:space="preserve"> </w:t>
      </w:r>
      <w:r w:rsidR="0040488F" w:rsidRPr="00E63066">
        <w:rPr>
          <w:rFonts w:ascii="Times New Roman" w:eastAsiaTheme="minorHAnsi" w:hAnsi="Times New Roman" w:cs="Times New Roman"/>
          <w:sz w:val="24"/>
        </w:rPr>
        <w:t xml:space="preserve">after </w:t>
      </w:r>
      <w:r w:rsidR="00354C71" w:rsidRPr="00E63066">
        <w:rPr>
          <w:rFonts w:ascii="Times New Roman" w:eastAsiaTheme="minorHAnsi" w:hAnsi="Times New Roman" w:cs="Times New Roman"/>
          <w:sz w:val="24"/>
        </w:rPr>
        <w:t>activation, whereas the Ni-</w:t>
      </w:r>
      <w:proofErr w:type="spellStart"/>
      <w:r w:rsidR="00354C71" w:rsidRPr="00E63066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354C71" w:rsidRPr="00E63066">
        <w:rPr>
          <w:rFonts w:ascii="Times New Roman" w:eastAsiaTheme="minorHAnsi" w:hAnsi="Times New Roman" w:cs="Times New Roman"/>
          <w:sz w:val="24"/>
        </w:rPr>
        <w:t xml:space="preserve"> sample </w:t>
      </w:r>
      <w:r w:rsidR="008D4898" w:rsidRPr="00E63066">
        <w:rPr>
          <w:rFonts w:ascii="Times New Roman" w:eastAsiaTheme="minorHAnsi" w:hAnsi="Times New Roman" w:cs="Times New Roman"/>
          <w:sz w:val="24"/>
        </w:rPr>
        <w:t xml:space="preserve">exposed to air for 2 weeks showed a decomposition </w:t>
      </w:r>
      <w:r w:rsidR="00F64BB0" w:rsidRPr="00E63066">
        <w:rPr>
          <w:rFonts w:ascii="Times New Roman" w:eastAsiaTheme="minorHAnsi" w:hAnsi="Times New Roman" w:cs="Times New Roman"/>
          <w:sz w:val="24"/>
        </w:rPr>
        <w:t xml:space="preserve">of the structure. In contrast, the Ni-PyC-NH2 retained most of its structure </w:t>
      </w:r>
      <w:r w:rsidR="00F64BB0">
        <w:rPr>
          <w:rFonts w:ascii="Times New Roman" w:eastAsiaTheme="minorHAnsi" w:hAnsi="Times New Roman" w:cs="Times New Roman"/>
          <w:sz w:val="24"/>
        </w:rPr>
        <w:t xml:space="preserve">after </w:t>
      </w:r>
      <w:r w:rsidR="006A6FC6">
        <w:rPr>
          <w:rFonts w:ascii="Times New Roman" w:eastAsiaTheme="minorHAnsi" w:hAnsi="Times New Roman" w:cs="Times New Roman"/>
          <w:sz w:val="24"/>
        </w:rPr>
        <w:t xml:space="preserve">activation and exposed to air for 2 weeks. This can be explained </w:t>
      </w:r>
      <w:r w:rsidR="00861738">
        <w:rPr>
          <w:rFonts w:ascii="Times New Roman" w:eastAsiaTheme="minorHAnsi" w:hAnsi="Times New Roman" w:cs="Times New Roman"/>
          <w:sz w:val="24"/>
        </w:rPr>
        <w:t xml:space="preserve">by the relatively higher basicity of </w:t>
      </w:r>
      <w:r w:rsidR="00482D2D">
        <w:rPr>
          <w:rFonts w:ascii="Times New Roman" w:eastAsiaTheme="minorHAnsi" w:hAnsi="Times New Roman" w:cs="Times New Roman"/>
          <w:sz w:val="24"/>
        </w:rPr>
        <w:t>Ni-PyC-NH2 ligand compared to that of Ni-</w:t>
      </w:r>
      <w:proofErr w:type="spellStart"/>
      <w:r w:rsidR="00482D2D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482D2D">
        <w:rPr>
          <w:rFonts w:ascii="Times New Roman" w:eastAsiaTheme="minorHAnsi" w:hAnsi="Times New Roman" w:cs="Times New Roman"/>
          <w:sz w:val="24"/>
        </w:rPr>
        <w:t xml:space="preserve"> as the better stability to </w:t>
      </w:r>
      <w:commentRangeStart w:id="17"/>
      <w:r w:rsidR="00482D2D">
        <w:rPr>
          <w:rFonts w:ascii="Times New Roman" w:eastAsiaTheme="minorHAnsi" w:hAnsi="Times New Roman" w:cs="Times New Roman"/>
          <w:sz w:val="24"/>
        </w:rPr>
        <w:t>moisture</w:t>
      </w:r>
      <w:commentRangeEnd w:id="17"/>
      <w:r w:rsidR="00FE5C75">
        <w:rPr>
          <w:rStyle w:val="a7"/>
        </w:rPr>
        <w:commentReference w:id="17"/>
      </w:r>
      <w:r w:rsidR="00482D2D">
        <w:rPr>
          <w:rFonts w:ascii="Times New Roman" w:eastAsiaTheme="minorHAnsi" w:hAnsi="Times New Roman" w:cs="Times New Roman"/>
          <w:sz w:val="24"/>
        </w:rPr>
        <w:t xml:space="preserve">. </w:t>
      </w:r>
      <w:r w:rsidR="00B954AA">
        <w:rPr>
          <w:rFonts w:ascii="Times New Roman" w:eastAsiaTheme="minorHAnsi" w:hAnsi="Times New Roman" w:cs="Times New Roman"/>
          <w:sz w:val="24"/>
        </w:rPr>
        <w:t>Furthermore,</w:t>
      </w:r>
      <w:r w:rsidR="00117E99">
        <w:rPr>
          <w:rFonts w:ascii="Times New Roman" w:eastAsiaTheme="minorHAnsi" w:hAnsi="Times New Roman" w:cs="Times New Roman"/>
          <w:sz w:val="24"/>
        </w:rPr>
        <w:t xml:space="preserve"> </w:t>
      </w:r>
      <w:r w:rsidR="00C5528D">
        <w:rPr>
          <w:rFonts w:ascii="Times New Roman" w:eastAsiaTheme="minorHAnsi" w:hAnsi="Times New Roman" w:cs="Times New Roman"/>
          <w:sz w:val="24"/>
        </w:rPr>
        <w:t>Ni-PyC-NH2</w:t>
      </w:r>
      <w:r w:rsidR="00D818B9">
        <w:rPr>
          <w:rFonts w:ascii="Times New Roman" w:eastAsiaTheme="minorHAnsi" w:hAnsi="Times New Roman" w:cs="Times New Roman"/>
          <w:sz w:val="24"/>
        </w:rPr>
        <w:t xml:space="preserve">, which </w:t>
      </w:r>
      <w:r w:rsidR="00215D5F">
        <w:rPr>
          <w:rFonts w:ascii="Times New Roman" w:eastAsiaTheme="minorHAnsi" w:hAnsi="Times New Roman" w:cs="Times New Roman"/>
          <w:sz w:val="24"/>
        </w:rPr>
        <w:t xml:space="preserve">introduced amino functional groups, </w:t>
      </w:r>
      <w:r w:rsidR="00C5528D">
        <w:rPr>
          <w:rFonts w:ascii="Times New Roman" w:eastAsiaTheme="minorHAnsi" w:hAnsi="Times New Roman" w:cs="Times New Roman"/>
          <w:sz w:val="24"/>
        </w:rPr>
        <w:t xml:space="preserve">caused steric hindrance around ligand and metal cluster, </w:t>
      </w:r>
      <w:r w:rsidR="00BB5097">
        <w:rPr>
          <w:rFonts w:ascii="Times New Roman" w:eastAsiaTheme="minorHAnsi" w:hAnsi="Times New Roman" w:cs="Times New Roman"/>
          <w:sz w:val="24"/>
        </w:rPr>
        <w:t>prevent</w:t>
      </w:r>
      <w:r w:rsidR="008C023D">
        <w:rPr>
          <w:rFonts w:ascii="Times New Roman" w:eastAsiaTheme="minorHAnsi" w:hAnsi="Times New Roman" w:cs="Times New Roman"/>
          <w:sz w:val="24"/>
        </w:rPr>
        <w:t>s</w:t>
      </w:r>
      <w:r w:rsidR="00BB5097">
        <w:rPr>
          <w:rFonts w:ascii="Times New Roman" w:eastAsiaTheme="minorHAnsi" w:hAnsi="Times New Roman" w:cs="Times New Roman"/>
          <w:sz w:val="24"/>
        </w:rPr>
        <w:t xml:space="preserve"> water molecules </w:t>
      </w:r>
      <w:r w:rsidR="00215D5F">
        <w:rPr>
          <w:rFonts w:ascii="Times New Roman" w:eastAsiaTheme="minorHAnsi" w:hAnsi="Times New Roman" w:cs="Times New Roman"/>
          <w:sz w:val="24"/>
        </w:rPr>
        <w:t xml:space="preserve">from adsorbing to </w:t>
      </w:r>
      <w:r w:rsidR="008C023D">
        <w:rPr>
          <w:rFonts w:ascii="Times New Roman" w:eastAsiaTheme="minorHAnsi" w:hAnsi="Times New Roman" w:cs="Times New Roman"/>
          <w:sz w:val="24"/>
        </w:rPr>
        <w:t xml:space="preserve">the </w:t>
      </w:r>
      <w:r w:rsidR="00215D5F">
        <w:rPr>
          <w:rFonts w:ascii="Times New Roman" w:eastAsiaTheme="minorHAnsi" w:hAnsi="Times New Roman" w:cs="Times New Roman"/>
          <w:sz w:val="24"/>
        </w:rPr>
        <w:t xml:space="preserve">metal </w:t>
      </w:r>
      <w:commentRangeStart w:id="18"/>
      <w:r w:rsidR="00215D5F">
        <w:rPr>
          <w:rFonts w:ascii="Times New Roman" w:eastAsiaTheme="minorHAnsi" w:hAnsi="Times New Roman" w:cs="Times New Roman"/>
          <w:sz w:val="24"/>
        </w:rPr>
        <w:t>cluster</w:t>
      </w:r>
      <w:commentRangeEnd w:id="18"/>
      <w:r w:rsidR="00FE5C75">
        <w:rPr>
          <w:rStyle w:val="a7"/>
        </w:rPr>
        <w:commentReference w:id="18"/>
      </w:r>
      <w:r w:rsidR="00215D5F">
        <w:rPr>
          <w:rFonts w:ascii="Times New Roman" w:eastAsiaTheme="minorHAnsi" w:hAnsi="Times New Roman" w:cs="Times New Roman"/>
          <w:sz w:val="24"/>
        </w:rPr>
        <w:t>.</w:t>
      </w:r>
    </w:p>
    <w:p w14:paraId="4BD9ECD2" w14:textId="16AD8B36" w:rsidR="00C12A70" w:rsidRDefault="00B75B6F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noProof/>
          <w:sz w:val="24"/>
        </w:rPr>
        <w:drawing>
          <wp:inline distT="0" distB="0" distL="0" distR="0" wp14:anchorId="57E5DC55" wp14:editId="1A6C665D">
            <wp:extent cx="5363944" cy="422561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44" cy="4225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2545C" w14:textId="5691C311" w:rsidR="003531D3" w:rsidRDefault="003531D3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 xml:space="preserve">Fig. 4. PXRD patterns of </w:t>
      </w:r>
      <w:r w:rsidR="00DB18E3">
        <w:rPr>
          <w:rFonts w:ascii="Times New Roman" w:eastAsiaTheme="minorHAnsi" w:hAnsi="Times New Roman" w:cs="Times New Roman"/>
          <w:sz w:val="24"/>
        </w:rPr>
        <w:t>Ni-</w:t>
      </w:r>
      <w:proofErr w:type="spellStart"/>
      <w:r w:rsidR="00DB18E3">
        <w:rPr>
          <w:rFonts w:ascii="Times New Roman" w:eastAsiaTheme="minorHAnsi" w:hAnsi="Times New Roman" w:cs="Times New Roman"/>
          <w:sz w:val="24"/>
        </w:rPr>
        <w:t>PyC</w:t>
      </w:r>
      <w:proofErr w:type="spellEnd"/>
      <w:r w:rsidR="00DB18E3">
        <w:rPr>
          <w:rFonts w:ascii="Times New Roman" w:eastAsiaTheme="minorHAnsi" w:hAnsi="Times New Roman" w:cs="Times New Roman"/>
          <w:sz w:val="24"/>
        </w:rPr>
        <w:t xml:space="preserve"> and Ni-PyC-NH2 status</w:t>
      </w:r>
    </w:p>
    <w:p w14:paraId="3D67D643" w14:textId="7DD38912" w:rsidR="004B6AC2" w:rsidRDefault="004B6AC2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373E859B" w14:textId="77777777" w:rsidR="004B6AC2" w:rsidRDefault="004B6AC2" w:rsidP="007A796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32C85BA4" w14:textId="77777777" w:rsidR="001B6C4C" w:rsidRDefault="001B6C4C" w:rsidP="00967578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15EA808C" w14:textId="77777777" w:rsidR="00785C3F" w:rsidRPr="00B34734" w:rsidRDefault="00785C3F" w:rsidP="009D7721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46DAB587" w14:textId="77777777" w:rsidR="00117F0B" w:rsidRPr="00B220C7" w:rsidRDefault="00117F0B" w:rsidP="002D69B1">
      <w:pPr>
        <w:pStyle w:val="a4"/>
        <w:numPr>
          <w:ilvl w:val="0"/>
          <w:numId w:val="5"/>
        </w:numPr>
        <w:spacing w:line="480" w:lineRule="auto"/>
        <w:ind w:leftChars="0"/>
        <w:rPr>
          <w:rFonts w:ascii="Times New Roman" w:eastAsiaTheme="minorHAnsi" w:hAnsi="Times New Roman" w:cs="Times New Roman"/>
          <w:b/>
          <w:sz w:val="28"/>
        </w:rPr>
      </w:pPr>
      <w:r w:rsidRPr="00B220C7">
        <w:rPr>
          <w:rFonts w:ascii="Times New Roman" w:eastAsiaTheme="minorHAnsi" w:hAnsi="Times New Roman" w:cs="Times New Roman"/>
          <w:b/>
          <w:sz w:val="28"/>
        </w:rPr>
        <w:t>Conclusions</w:t>
      </w:r>
    </w:p>
    <w:p w14:paraId="2C0B3470" w14:textId="103DE02F" w:rsidR="00004611" w:rsidRDefault="00004611" w:rsidP="001E6E2A">
      <w:pPr>
        <w:spacing w:line="480" w:lineRule="auto"/>
        <w:ind w:firstLine="195"/>
        <w:rPr>
          <w:rFonts w:ascii="Times New Roman" w:eastAsiaTheme="minorHAnsi" w:hAnsi="Times New Roman" w:cs="Times New Roman"/>
          <w:sz w:val="24"/>
        </w:rPr>
      </w:pPr>
    </w:p>
    <w:p w14:paraId="7C850BE2" w14:textId="77777777" w:rsidR="00C2069C" w:rsidRPr="00B220C7" w:rsidRDefault="00F767BE">
      <w:pPr>
        <w:spacing w:line="480" w:lineRule="auto"/>
        <w:rPr>
          <w:rFonts w:ascii="Times New Roman" w:eastAsiaTheme="minorHAnsi" w:hAnsi="Times New Roman" w:cs="Times New Roman"/>
          <w:b/>
          <w:sz w:val="24"/>
        </w:rPr>
      </w:pPr>
      <w:r w:rsidRPr="00B220C7">
        <w:rPr>
          <w:rFonts w:ascii="Times New Roman" w:eastAsiaTheme="minorHAnsi" w:hAnsi="Times New Roman" w:cs="Times New Roman"/>
          <w:b/>
          <w:sz w:val="28"/>
        </w:rPr>
        <w:t>Acknowledgments</w:t>
      </w:r>
      <w:r w:rsidRPr="00B220C7">
        <w:rPr>
          <w:rFonts w:ascii="Times New Roman" w:eastAsiaTheme="minorHAnsi" w:hAnsi="Times New Roman" w:cs="Times New Roman"/>
          <w:b/>
          <w:sz w:val="24"/>
        </w:rPr>
        <w:t xml:space="preserve"> </w:t>
      </w:r>
    </w:p>
    <w:p w14:paraId="4395EBE5" w14:textId="77777777" w:rsidR="007A4E2F" w:rsidRPr="007A4E2F" w:rsidRDefault="007A4E2F" w:rsidP="007A4E2F">
      <w:pPr>
        <w:widowControl/>
        <w:wordWrap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E084C83" w14:textId="4BCAADAD" w:rsidR="00C2069C" w:rsidRPr="007A4E2F" w:rsidRDefault="00F767BE" w:rsidP="007A4E2F">
      <w:pPr>
        <w:widowControl/>
        <w:wordWrap/>
        <w:autoSpaceDE/>
        <w:autoSpaceDN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4E2F">
        <w:rPr>
          <w:rFonts w:ascii="Times New Roman" w:hAnsi="Times New Roman" w:cs="Times New Roman"/>
          <w:b/>
          <w:sz w:val="24"/>
          <w:szCs w:val="24"/>
        </w:rPr>
        <w:t>Reference</w:t>
      </w:r>
      <w:r w:rsidR="00E20AEB" w:rsidRPr="007A4E2F">
        <w:rPr>
          <w:rFonts w:ascii="Times New Roman" w:hAnsi="Times New Roman" w:cs="Times New Roman"/>
          <w:b/>
          <w:sz w:val="24"/>
          <w:szCs w:val="24"/>
        </w:rPr>
        <w:t>s</w:t>
      </w:r>
    </w:p>
    <w:p w14:paraId="417B00BE" w14:textId="77777777" w:rsidR="00C2069C" w:rsidRPr="003D3386" w:rsidRDefault="00C206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AE14E6" w14:textId="58C54CBE" w:rsidR="00C2069C" w:rsidRPr="00257931" w:rsidRDefault="00F767BE" w:rsidP="00E86923">
      <w:pPr>
        <w:rPr>
          <w:rFonts w:ascii="Times New Roman" w:hAnsi="Times New Roman" w:cs="Times New Roman"/>
          <w:sz w:val="24"/>
          <w:szCs w:val="24"/>
        </w:rPr>
      </w:pPr>
      <w:r w:rsidRPr="003D3386">
        <w:rPr>
          <w:rFonts w:eastAsia="Malgun Gothic"/>
          <w:szCs w:val="24"/>
        </w:rPr>
        <w:fldChar w:fldCharType="begin"/>
      </w:r>
      <w:r w:rsidRPr="003D3386">
        <w:rPr>
          <w:szCs w:val="24"/>
        </w:rPr>
        <w:instrText xml:space="preserve"> ADDIN EN.REFLIST </w:instrText>
      </w:r>
      <w:r w:rsidRPr="003D3386">
        <w:rPr>
          <w:rFonts w:eastAsia="Malgun Gothic"/>
          <w:szCs w:val="24"/>
        </w:rPr>
        <w:fldChar w:fldCharType="end"/>
      </w:r>
    </w:p>
    <w:p w14:paraId="4C070BF0" w14:textId="2069392C" w:rsidR="00C2069C" w:rsidRPr="00B220C7" w:rsidRDefault="00F767BE" w:rsidP="00B44E67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C2069C" w:rsidRPr="00B220C7">
          <w:pgSz w:w="11906" w:h="16838"/>
          <w:pgMar w:top="1701" w:right="1440" w:bottom="1440" w:left="1440" w:header="851" w:footer="992" w:gutter="0"/>
          <w:lnNumType w:countBy="1" w:restart="continuous"/>
          <w:cols w:space="720"/>
          <w:docGrid w:linePitch="360"/>
        </w:sectPr>
      </w:pPr>
      <w:r w:rsidRPr="00B220C7">
        <w:rPr>
          <w:rFonts w:ascii="Times New Roman" w:hAnsi="Times New Roman" w:cs="Times New Roman"/>
          <w:b/>
          <w:sz w:val="24"/>
        </w:rPr>
        <w:br w:type="page"/>
      </w:r>
    </w:p>
    <w:p w14:paraId="6E027E69" w14:textId="77777777" w:rsidR="00AC0E31" w:rsidRPr="00B220C7" w:rsidRDefault="00AC0E31">
      <w:pPr>
        <w:rPr>
          <w:rFonts w:ascii="Times New Roman" w:hAnsi="Times New Roman" w:cs="Times New Roman"/>
          <w:vertAlign w:val="subscript"/>
        </w:rPr>
      </w:pPr>
    </w:p>
    <w:p w14:paraId="653CFD7B" w14:textId="6E1A198C" w:rsidR="00C2069C" w:rsidRDefault="00C2069C">
      <w:pPr>
        <w:rPr>
          <w:rFonts w:ascii="Times New Roman" w:hAnsi="Times New Roman" w:cs="Times New Roman"/>
          <w:vertAlign w:val="subscript"/>
        </w:rPr>
      </w:pPr>
    </w:p>
    <w:p w14:paraId="7A53092A" w14:textId="5E939375" w:rsidR="006131A1" w:rsidRDefault="006131A1">
      <w:pPr>
        <w:rPr>
          <w:rFonts w:ascii="Times New Roman" w:hAnsi="Times New Roman" w:cs="Times New Roman"/>
          <w:vertAlign w:val="subscript"/>
        </w:rPr>
      </w:pPr>
    </w:p>
    <w:p w14:paraId="5E8CCB70" w14:textId="5A658305" w:rsidR="006131A1" w:rsidRDefault="006131A1">
      <w:pPr>
        <w:rPr>
          <w:rFonts w:ascii="Times New Roman" w:hAnsi="Times New Roman" w:cs="Times New Roman"/>
          <w:vertAlign w:val="subscript"/>
        </w:rPr>
      </w:pPr>
    </w:p>
    <w:p w14:paraId="46DEA5E0" w14:textId="3E12624F" w:rsidR="006131A1" w:rsidRDefault="006131A1">
      <w:pPr>
        <w:rPr>
          <w:rFonts w:ascii="Times New Roman" w:hAnsi="Times New Roman" w:cs="Times New Roman"/>
          <w:vertAlign w:val="subscript"/>
        </w:rPr>
      </w:pPr>
    </w:p>
    <w:sectPr w:rsidR="006131A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만든 이" w:date="2021-05-09T18:46:00Z" w:initials="오전">
    <w:p w14:paraId="37F4896A" w14:textId="594248A7" w:rsidR="00116205" w:rsidRDefault="00116205">
      <w:pPr>
        <w:pStyle w:val="a8"/>
      </w:pPr>
      <w:r>
        <w:rPr>
          <w:rStyle w:val="a7"/>
        </w:rPr>
        <w:annotationRef/>
      </w:r>
      <w:r w:rsidR="005C4E83">
        <w:t xml:space="preserve">Ref. Possible toxic effects from the nuclear reprocessing plants at Sellafield (UK) and cap de la </w:t>
      </w:r>
      <w:proofErr w:type="spellStart"/>
      <w:r w:rsidR="005C4E83">
        <w:t>hague</w:t>
      </w:r>
      <w:proofErr w:type="spellEnd"/>
      <w:r w:rsidR="005C4E83">
        <w:t xml:space="preserve"> (France)</w:t>
      </w:r>
    </w:p>
  </w:comment>
  <w:comment w:id="1" w:author="만든 이" w:date="2021-06-02T13:28:00Z" w:initials="오전">
    <w:p w14:paraId="71D66B91" w14:textId="49A3DECF" w:rsidR="00D47B75" w:rsidRDefault="00D47B75">
      <w:pPr>
        <w:pStyle w:val="a8"/>
      </w:pPr>
      <w:r>
        <w:rPr>
          <w:rStyle w:val="a7"/>
        </w:rPr>
        <w:annotationRef/>
      </w:r>
      <w:r>
        <w:t>I think this relates more to what is being said in the paragraph if we specify here.</w:t>
      </w:r>
    </w:p>
  </w:comment>
  <w:comment w:id="2" w:author="만든 이" w:date="2021-05-09T18:47:00Z" w:initials="오전">
    <w:p w14:paraId="70875AAB" w14:textId="12BA60A1" w:rsidR="001C2B1B" w:rsidRDefault="001C2B1B">
      <w:pPr>
        <w:pStyle w:val="a8"/>
      </w:pPr>
      <w:r>
        <w:rPr>
          <w:rStyle w:val="a7"/>
        </w:rPr>
        <w:annotationRef/>
      </w:r>
      <w:r>
        <w:t>Ref. Thermodynamic analysis of Xe/Kr selectivity in over 137000 hypothetical metal-organic frameworks</w:t>
      </w:r>
    </w:p>
  </w:comment>
  <w:comment w:id="3" w:author="만든 이" w:date="2021-05-09T18:47:00Z" w:initials="오전">
    <w:p w14:paraId="5B51C128" w14:textId="2596E384" w:rsidR="003E7CCB" w:rsidRDefault="003E7CCB">
      <w:pPr>
        <w:pStyle w:val="a8"/>
      </w:pPr>
      <w:r>
        <w:rPr>
          <w:rStyle w:val="a7"/>
        </w:rPr>
        <w:annotationRef/>
      </w:r>
      <w:r>
        <w:t>Ref. Metal-organic framework with optimally selective xenon adsorption and separation</w:t>
      </w:r>
    </w:p>
  </w:comment>
  <w:comment w:id="5" w:author="만든 이" w:date="2021-05-09T18:47:00Z" w:initials="오전">
    <w:p w14:paraId="6075313C" w14:textId="7E5C4780" w:rsidR="00074A27" w:rsidRDefault="00074A27">
      <w:pPr>
        <w:pStyle w:val="a8"/>
      </w:pPr>
      <w:r>
        <w:rPr>
          <w:rStyle w:val="a7"/>
        </w:rPr>
        <w:annotationRef/>
      </w:r>
      <w:r>
        <w:t xml:space="preserve">Ref. Effects of polarizability on the adsorption of noble gases at low pressures in </w:t>
      </w:r>
      <w:proofErr w:type="spellStart"/>
      <w:r>
        <w:t>monohalogenated</w:t>
      </w:r>
      <w:proofErr w:type="spellEnd"/>
      <w:r>
        <w:t xml:space="preserve"> </w:t>
      </w:r>
      <w:proofErr w:type="spellStart"/>
      <w:r>
        <w:t>isoreticular</w:t>
      </w:r>
      <w:proofErr w:type="spellEnd"/>
      <w:r>
        <w:t xml:space="preserve"> metal-organic frameworks</w:t>
      </w:r>
    </w:p>
  </w:comment>
  <w:comment w:id="6" w:author="만든 이" w:date="2021-05-09T18:47:00Z" w:initials="오전">
    <w:p w14:paraId="52F313B4" w14:textId="391CFB81" w:rsidR="00150EA0" w:rsidRDefault="00150EA0">
      <w:pPr>
        <w:pStyle w:val="a8"/>
      </w:pPr>
      <w:r>
        <w:rPr>
          <w:rStyle w:val="a7"/>
        </w:rPr>
        <w:annotationRef/>
      </w:r>
      <w:r>
        <w:t>Ref. Adsorptive separation of xenon/krypton mixtures using ligand controls in a zirconium-based metal-organic framework</w:t>
      </w:r>
    </w:p>
  </w:comment>
  <w:comment w:id="7" w:author="만든 이" w:date="2021-05-10T12:08:00Z" w:initials="오전">
    <w:p w14:paraId="054E2316" w14:textId="77777777" w:rsidR="0031334C" w:rsidRDefault="0031334C" w:rsidP="0031334C">
      <w:pPr>
        <w:pStyle w:val="a8"/>
      </w:pPr>
      <w:r>
        <w:rPr>
          <w:rStyle w:val="a7"/>
        </w:rPr>
        <w:annotationRef/>
      </w:r>
      <w:r>
        <w:t xml:space="preserve">Ref. Ultralow Parasitic Energy for </w:t>
      </w:r>
      <w:proofErr w:type="spellStart"/>
      <w:r>
        <w:t>Postcombustion</w:t>
      </w:r>
      <w:proofErr w:type="spellEnd"/>
      <w:r>
        <w:t xml:space="preserve"> CO2 Capture</w:t>
      </w:r>
    </w:p>
    <w:p w14:paraId="21A4BAF7" w14:textId="77777777" w:rsidR="0031334C" w:rsidRDefault="0031334C" w:rsidP="0031334C">
      <w:pPr>
        <w:pStyle w:val="a8"/>
      </w:pPr>
      <w:r>
        <w:t xml:space="preserve">Realized in a Nickel </w:t>
      </w:r>
      <w:proofErr w:type="spellStart"/>
      <w:r>
        <w:t>Isonicotinate</w:t>
      </w:r>
      <w:proofErr w:type="spellEnd"/>
      <w:r>
        <w:t xml:space="preserve"> Metal</w:t>
      </w:r>
      <w:r>
        <w:rPr>
          <w:rFonts w:ascii="Arial" w:hAnsi="Arial" w:cs="Arial"/>
        </w:rPr>
        <w:t>−</w:t>
      </w:r>
      <w:r>
        <w:t>Organic Framework</w:t>
      </w:r>
    </w:p>
    <w:p w14:paraId="2502E55A" w14:textId="47A56382" w:rsidR="0031334C" w:rsidRDefault="0031334C" w:rsidP="0031334C">
      <w:pPr>
        <w:pStyle w:val="a8"/>
      </w:pPr>
      <w:r>
        <w:t>with Excellent Moisture Stability</w:t>
      </w:r>
    </w:p>
  </w:comment>
  <w:comment w:id="8" w:author="만든 이" w:date="2021-05-10T15:07:00Z" w:initials="오전">
    <w:p w14:paraId="654A7CE9" w14:textId="6F8C3526" w:rsidR="00F5585F" w:rsidRDefault="00F5585F">
      <w:pPr>
        <w:pStyle w:val="a8"/>
      </w:pPr>
      <w:r>
        <w:rPr>
          <w:rStyle w:val="a7"/>
        </w:rPr>
        <w:annotationRef/>
      </w:r>
      <w:r>
        <w:t>It can move to SI</w:t>
      </w:r>
    </w:p>
  </w:comment>
  <w:comment w:id="9" w:author="만든 이" w:date="2021-06-01T20:12:00Z" w:initials="오전">
    <w:p w14:paraId="5EB5E221" w14:textId="2DFA8543" w:rsidR="00C84BF0" w:rsidRDefault="00C84BF0">
      <w:pPr>
        <w:pStyle w:val="a8"/>
      </w:pPr>
      <w:r>
        <w:rPr>
          <w:rStyle w:val="a7"/>
        </w:rPr>
        <w:annotationRef/>
      </w:r>
      <w:r>
        <w:t>I was changed the figure.</w:t>
      </w:r>
    </w:p>
  </w:comment>
  <w:comment w:id="10" w:author="만든 이" w:date="2021-05-10T13:29:00Z" w:initials="오전">
    <w:p w14:paraId="60417CD8" w14:textId="5BA5009C" w:rsidR="002652DF" w:rsidRDefault="002652DF">
      <w:pPr>
        <w:pStyle w:val="a8"/>
      </w:pPr>
      <w:r>
        <w:rPr>
          <w:rStyle w:val="a7"/>
        </w:rPr>
        <w:annotationRef/>
      </w:r>
      <w:r>
        <w:t xml:space="preserve">Ref. </w:t>
      </w:r>
      <w:r w:rsidRPr="002652DF">
        <w:t>Adsorbents: Fundamentals and Applications</w:t>
      </w:r>
    </w:p>
  </w:comment>
  <w:comment w:id="11" w:author="만든 이" w:date="2021-05-10T13:30:00Z" w:initials="오전">
    <w:p w14:paraId="5A633CCC" w14:textId="2C659867" w:rsidR="00C11294" w:rsidRDefault="00C11294">
      <w:pPr>
        <w:pStyle w:val="a8"/>
      </w:pPr>
      <w:r>
        <w:rPr>
          <w:rStyle w:val="a7"/>
        </w:rPr>
        <w:annotationRef/>
      </w:r>
      <w:r>
        <w:t xml:space="preserve">Ref. </w:t>
      </w:r>
      <w:r w:rsidRPr="00C11294">
        <w:t>Physics and Chemistry of Interfaces</w:t>
      </w:r>
    </w:p>
  </w:comment>
  <w:comment w:id="13" w:author="만든 이" w:date="2021-05-10T13:30:00Z" w:initials="오전">
    <w:p w14:paraId="49275C3B" w14:textId="7EA7BCBF" w:rsidR="00C47F69" w:rsidRDefault="00C47F69">
      <w:pPr>
        <w:pStyle w:val="a8"/>
      </w:pPr>
      <w:r>
        <w:rPr>
          <w:rStyle w:val="a7"/>
        </w:rPr>
        <w:annotationRef/>
      </w:r>
      <w:r>
        <w:t xml:space="preserve">Ref. </w:t>
      </w:r>
      <w:r w:rsidRPr="00C47F69">
        <w:t>Physics and Chemistry of Interfaces</w:t>
      </w:r>
    </w:p>
  </w:comment>
  <w:comment w:id="12" w:author="만든 이" w:date="2021-05-06T14:36:00Z" w:initials="오전">
    <w:p w14:paraId="2FFF8029" w14:textId="02861589" w:rsidR="00CE187C" w:rsidRDefault="00CE187C">
      <w:pPr>
        <w:pStyle w:val="a8"/>
      </w:pPr>
      <w:r>
        <w:rPr>
          <w:rStyle w:val="a7"/>
        </w:rPr>
        <w:annotationRef/>
      </w:r>
      <w:r>
        <w:t>Might need to re-write this section to make it flow better.</w:t>
      </w:r>
    </w:p>
  </w:comment>
  <w:comment w:id="14" w:author="만든 이" w:date="2021-06-01T20:14:00Z" w:initials="오전">
    <w:p w14:paraId="32C5C924" w14:textId="1AC0170F" w:rsidR="00CB66E8" w:rsidRDefault="00CB66E8">
      <w:pPr>
        <w:pStyle w:val="a8"/>
      </w:pPr>
      <w:r>
        <w:rPr>
          <w:rStyle w:val="a7"/>
        </w:rPr>
        <w:annotationRef/>
      </w:r>
      <w:r>
        <w:t xml:space="preserve">I </w:t>
      </w:r>
      <w:r w:rsidR="00E41285">
        <w:t>was modified the figure</w:t>
      </w:r>
    </w:p>
  </w:comment>
  <w:comment w:id="15" w:author="만든 이" w:date="2021-05-06T14:46:00Z" w:initials="오전">
    <w:p w14:paraId="31B54DB7" w14:textId="0E079988" w:rsidR="00CE187C" w:rsidRDefault="00CE187C">
      <w:pPr>
        <w:pStyle w:val="a8"/>
      </w:pPr>
      <w:r>
        <w:rPr>
          <w:rStyle w:val="a7"/>
        </w:rPr>
        <w:annotationRef/>
      </w:r>
      <w:r>
        <w:t>Will need to format this in a way to make this equation more readable.</w:t>
      </w:r>
    </w:p>
  </w:comment>
  <w:comment w:id="16" w:author="만든 이" w:date="2021-06-01T20:16:00Z" w:initials="오전">
    <w:p w14:paraId="3A6DEB44" w14:textId="212CD325" w:rsidR="002F2E22" w:rsidRDefault="002F2E22">
      <w:pPr>
        <w:pStyle w:val="a8"/>
      </w:pPr>
      <w:r>
        <w:rPr>
          <w:rStyle w:val="a7"/>
        </w:rPr>
        <w:annotationRef/>
      </w:r>
      <w:r>
        <w:t>I was re-calculated the IAST selectivity on Ni-</w:t>
      </w:r>
      <w:proofErr w:type="spellStart"/>
      <w:r>
        <w:t>PyC</w:t>
      </w:r>
      <w:proofErr w:type="spellEnd"/>
      <w:r>
        <w:t xml:space="preserve"> and Ni-PyC-NH2.</w:t>
      </w:r>
    </w:p>
  </w:comment>
  <w:comment w:id="17" w:author="만든 이" w:date="2021-05-05T17:24:00Z" w:initials="오전">
    <w:p w14:paraId="32533EB9" w14:textId="0FAB801E" w:rsidR="00CE187C" w:rsidRPr="00FE5C75" w:rsidRDefault="00CE187C" w:rsidP="00FE5C75">
      <w:pPr>
        <w:pStyle w:val="1"/>
        <w:shd w:val="clear" w:color="auto" w:fill="FFFFFF"/>
        <w:spacing w:before="0" w:beforeAutospacing="0" w:after="135" w:afterAutospacing="0" w:line="360" w:lineRule="atLeast"/>
        <w:rPr>
          <w:rFonts w:ascii="Arial" w:hAnsi="Arial" w:cs="Arial"/>
          <w:b w:val="0"/>
          <w:bCs w:val="0"/>
          <w:color w:val="000000"/>
        </w:rPr>
      </w:pPr>
      <w:r>
        <w:rPr>
          <w:rStyle w:val="a7"/>
        </w:rPr>
        <w:annotationRef/>
      </w:r>
      <w:r w:rsidRPr="00FE5C75">
        <w:rPr>
          <w:rFonts w:ascii="Arial" w:hAnsi="Arial" w:cs="Arial"/>
          <w:b w:val="0"/>
          <w:bCs w:val="0"/>
          <w:color w:val="000000"/>
        </w:rPr>
        <w:t>Ref. Water Stability and Adsorption in Metal–Organic Frameworks</w:t>
      </w:r>
    </w:p>
    <w:p w14:paraId="1530CF37" w14:textId="3E9A118E" w:rsidR="00CE187C" w:rsidRDefault="00CE187C">
      <w:pPr>
        <w:pStyle w:val="a8"/>
      </w:pPr>
    </w:p>
  </w:comment>
  <w:comment w:id="18" w:author="만든 이" w:date="2021-05-05T17:24:00Z" w:initials="오전">
    <w:p w14:paraId="76B3ABB9" w14:textId="701AFC12" w:rsidR="00CE187C" w:rsidRDefault="00CE187C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000000"/>
        </w:rPr>
        <w:t xml:space="preserve">Ref. </w:t>
      </w:r>
      <w:r w:rsidRPr="00FE5C75">
        <w:rPr>
          <w:rFonts w:ascii="Arial" w:hAnsi="Arial" w:cs="Arial"/>
          <w:color w:val="000000"/>
        </w:rPr>
        <w:t>Water Stability and Adsorption in Metal–Organic Frameworks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F4896A" w15:done="0"/>
  <w15:commentEx w15:paraId="71D66B91" w15:done="0"/>
  <w15:commentEx w15:paraId="70875AAB" w15:done="0"/>
  <w15:commentEx w15:paraId="5B51C128" w15:done="0"/>
  <w15:commentEx w15:paraId="6075313C" w15:done="0"/>
  <w15:commentEx w15:paraId="52F313B4" w15:done="0"/>
  <w15:commentEx w15:paraId="2502E55A" w15:done="0"/>
  <w15:commentEx w15:paraId="654A7CE9" w15:done="0"/>
  <w15:commentEx w15:paraId="5EB5E221" w15:done="0"/>
  <w15:commentEx w15:paraId="60417CD8" w15:done="0"/>
  <w15:commentEx w15:paraId="5A633CCC" w15:done="0"/>
  <w15:commentEx w15:paraId="49275C3B" w15:done="0"/>
  <w15:commentEx w15:paraId="2FFF8029" w15:done="0"/>
  <w15:commentEx w15:paraId="32C5C924" w15:done="0"/>
  <w15:commentEx w15:paraId="31B54DB7" w15:done="0"/>
  <w15:commentEx w15:paraId="3A6DEB44" w15:done="0"/>
  <w15:commentEx w15:paraId="1530CF37" w15:done="0"/>
  <w15:commentEx w15:paraId="76B3AB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2ACA3" w16cex:dateUtc="2021-05-10T01:46:00Z"/>
  <w16cex:commentExtensible w16cex:durableId="2462060F" w16cex:dateUtc="2021-06-02T20:28:00Z"/>
  <w16cex:commentExtensible w16cex:durableId="2442ACB6" w16cex:dateUtc="2021-05-10T01:47:00Z"/>
  <w16cex:commentExtensible w16cex:durableId="2442ACC0" w16cex:dateUtc="2021-05-10T01:47:00Z"/>
  <w16cex:commentExtensible w16cex:durableId="2442ACD2" w16cex:dateUtc="2021-05-10T01:47:00Z"/>
  <w16cex:commentExtensible w16cex:durableId="2442ACDC" w16cex:dateUtc="2021-05-10T01:47:00Z"/>
  <w16cex:commentExtensible w16cex:durableId="2443A0B3" w16cex:dateUtc="2021-05-10T19:08:00Z"/>
  <w16cex:commentExtensible w16cex:durableId="2443CA99" w16cex:dateUtc="2021-05-10T22:07:00Z"/>
  <w16cex:commentExtensible w16cex:durableId="24611349" w16cex:dateUtc="2021-06-02T03:12:00Z"/>
  <w16cex:commentExtensible w16cex:durableId="2443B3C8" w16cex:dateUtc="2021-05-10T20:29:00Z"/>
  <w16cex:commentExtensible w16cex:durableId="2443B3F0" w16cex:dateUtc="2021-05-10T20:30:00Z"/>
  <w16cex:commentExtensible w16cex:durableId="2443B40B" w16cex:dateUtc="2021-05-10T20:30:00Z"/>
  <w16cex:commentExtensible w16cex:durableId="243E7D67" w16cex:dateUtc="2021-05-06T21:36:00Z"/>
  <w16cex:commentExtensible w16cex:durableId="246113B2" w16cex:dateUtc="2021-06-02T03:14:00Z"/>
  <w16cex:commentExtensible w16cex:durableId="243E7FAA" w16cex:dateUtc="2021-05-06T21:46:00Z"/>
  <w16cex:commentExtensible w16cex:durableId="24611429" w16cex:dateUtc="2021-06-02T03:16:00Z"/>
  <w16cex:commentExtensible w16cex:durableId="243D534C" w16cex:dateUtc="2021-05-06T00:24:00Z"/>
  <w16cex:commentExtensible w16cex:durableId="243D535C" w16cex:dateUtc="2021-05-06T0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F4896A" w16cid:durableId="2442ACA3"/>
  <w16cid:commentId w16cid:paraId="71D66B91" w16cid:durableId="2462060F"/>
  <w16cid:commentId w16cid:paraId="70875AAB" w16cid:durableId="2442ACB6"/>
  <w16cid:commentId w16cid:paraId="5B51C128" w16cid:durableId="2442ACC0"/>
  <w16cid:commentId w16cid:paraId="6075313C" w16cid:durableId="2442ACD2"/>
  <w16cid:commentId w16cid:paraId="52F313B4" w16cid:durableId="2442ACDC"/>
  <w16cid:commentId w16cid:paraId="2502E55A" w16cid:durableId="2443A0B3"/>
  <w16cid:commentId w16cid:paraId="654A7CE9" w16cid:durableId="2443CA99"/>
  <w16cid:commentId w16cid:paraId="5EB5E221" w16cid:durableId="24611349"/>
  <w16cid:commentId w16cid:paraId="60417CD8" w16cid:durableId="2443B3C8"/>
  <w16cid:commentId w16cid:paraId="5A633CCC" w16cid:durableId="2443B3F0"/>
  <w16cid:commentId w16cid:paraId="49275C3B" w16cid:durableId="2443B40B"/>
  <w16cid:commentId w16cid:paraId="2FFF8029" w16cid:durableId="243E7D67"/>
  <w16cid:commentId w16cid:paraId="32C5C924" w16cid:durableId="246113B2"/>
  <w16cid:commentId w16cid:paraId="31B54DB7" w16cid:durableId="243E7FAA"/>
  <w16cid:commentId w16cid:paraId="3A6DEB44" w16cid:durableId="24611429"/>
  <w16cid:commentId w16cid:paraId="1530CF37" w16cid:durableId="243D534C"/>
  <w16cid:commentId w16cid:paraId="76B3ABB9" w16cid:durableId="243D53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CE77D" w14:textId="77777777" w:rsidR="006F11E8" w:rsidRDefault="006F11E8" w:rsidP="00204D5B">
      <w:pPr>
        <w:spacing w:after="0" w:line="240" w:lineRule="auto"/>
      </w:pPr>
      <w:r>
        <w:separator/>
      </w:r>
    </w:p>
  </w:endnote>
  <w:endnote w:type="continuationSeparator" w:id="0">
    <w:p w14:paraId="5E08633B" w14:textId="77777777" w:rsidR="006F11E8" w:rsidRDefault="006F11E8" w:rsidP="0020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F247B" w14:textId="77777777" w:rsidR="006F11E8" w:rsidRDefault="006F11E8" w:rsidP="00204D5B">
      <w:pPr>
        <w:spacing w:after="0" w:line="240" w:lineRule="auto"/>
      </w:pPr>
      <w:r>
        <w:separator/>
      </w:r>
    </w:p>
  </w:footnote>
  <w:footnote w:type="continuationSeparator" w:id="0">
    <w:p w14:paraId="43B0871E" w14:textId="77777777" w:rsidR="006F11E8" w:rsidRDefault="006F11E8" w:rsidP="0020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77525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153D0A39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B366841"/>
    <w:multiLevelType w:val="multilevel"/>
    <w:tmpl w:val="B13CC5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CE4CC8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4F7204DF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6F377362"/>
    <w:multiLevelType w:val="multilevel"/>
    <w:tmpl w:val="E98EA7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em Engineer J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d29a090b5d5zgepaxd55s2jffp5tss0ap5s&quot;&gt;20190207-Converted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item&gt;30&lt;/item&gt;&lt;item&gt;31&lt;/item&gt;&lt;item&gt;32&lt;/item&gt;&lt;item&gt;33&lt;/item&gt;&lt;item&gt;34&lt;/item&gt;&lt;item&gt;35&lt;/item&gt;&lt;item&gt;37&lt;/item&gt;&lt;item&gt;38&lt;/item&gt;&lt;item&gt;39&lt;/item&gt;&lt;item&gt;40&lt;/item&gt;&lt;item&gt;43&lt;/item&gt;&lt;/record-ids&gt;&lt;/item&gt;&lt;/Libraries&gt;"/>
  </w:docVars>
  <w:rsids>
    <w:rsidRoot w:val="00C2069C"/>
    <w:rsid w:val="00001BD2"/>
    <w:rsid w:val="00001F11"/>
    <w:rsid w:val="00004611"/>
    <w:rsid w:val="000059C6"/>
    <w:rsid w:val="000111A0"/>
    <w:rsid w:val="000129B6"/>
    <w:rsid w:val="00014E49"/>
    <w:rsid w:val="00015AB1"/>
    <w:rsid w:val="00017AEF"/>
    <w:rsid w:val="000205E7"/>
    <w:rsid w:val="00020BA5"/>
    <w:rsid w:val="000221CE"/>
    <w:rsid w:val="00025818"/>
    <w:rsid w:val="00025DCE"/>
    <w:rsid w:val="000315B4"/>
    <w:rsid w:val="00032AF6"/>
    <w:rsid w:val="00033998"/>
    <w:rsid w:val="0003524E"/>
    <w:rsid w:val="000374EF"/>
    <w:rsid w:val="00043A77"/>
    <w:rsid w:val="000456D4"/>
    <w:rsid w:val="00046B78"/>
    <w:rsid w:val="00046F6F"/>
    <w:rsid w:val="00047C73"/>
    <w:rsid w:val="00047D39"/>
    <w:rsid w:val="00052584"/>
    <w:rsid w:val="00055102"/>
    <w:rsid w:val="00065A8D"/>
    <w:rsid w:val="00066CFC"/>
    <w:rsid w:val="000709B2"/>
    <w:rsid w:val="0007399E"/>
    <w:rsid w:val="00074A27"/>
    <w:rsid w:val="00076A4A"/>
    <w:rsid w:val="000806BE"/>
    <w:rsid w:val="000815D4"/>
    <w:rsid w:val="00084204"/>
    <w:rsid w:val="00086110"/>
    <w:rsid w:val="000866BC"/>
    <w:rsid w:val="00086FEA"/>
    <w:rsid w:val="0009057C"/>
    <w:rsid w:val="0009092B"/>
    <w:rsid w:val="000918D5"/>
    <w:rsid w:val="00091CB7"/>
    <w:rsid w:val="00095274"/>
    <w:rsid w:val="000953B2"/>
    <w:rsid w:val="00095808"/>
    <w:rsid w:val="00095C68"/>
    <w:rsid w:val="000967F4"/>
    <w:rsid w:val="00096B65"/>
    <w:rsid w:val="00097802"/>
    <w:rsid w:val="000A10B5"/>
    <w:rsid w:val="000A1E31"/>
    <w:rsid w:val="000A2F9E"/>
    <w:rsid w:val="000A4C68"/>
    <w:rsid w:val="000A5275"/>
    <w:rsid w:val="000A77C8"/>
    <w:rsid w:val="000B07B3"/>
    <w:rsid w:val="000B7B3F"/>
    <w:rsid w:val="000C0AF4"/>
    <w:rsid w:val="000C0EE9"/>
    <w:rsid w:val="000C2997"/>
    <w:rsid w:val="000C3279"/>
    <w:rsid w:val="000D0998"/>
    <w:rsid w:val="000D2545"/>
    <w:rsid w:val="000D31A2"/>
    <w:rsid w:val="000D3F54"/>
    <w:rsid w:val="000D40CD"/>
    <w:rsid w:val="000D4CCE"/>
    <w:rsid w:val="000D5E29"/>
    <w:rsid w:val="000D634F"/>
    <w:rsid w:val="000D676E"/>
    <w:rsid w:val="000D6E7F"/>
    <w:rsid w:val="000D6F97"/>
    <w:rsid w:val="000E5FF6"/>
    <w:rsid w:val="000F138E"/>
    <w:rsid w:val="000F278D"/>
    <w:rsid w:val="000F3F81"/>
    <w:rsid w:val="000F6464"/>
    <w:rsid w:val="000F7DF3"/>
    <w:rsid w:val="000F7F52"/>
    <w:rsid w:val="0010224F"/>
    <w:rsid w:val="00103F7F"/>
    <w:rsid w:val="00106618"/>
    <w:rsid w:val="00106BDE"/>
    <w:rsid w:val="00106BFE"/>
    <w:rsid w:val="00107C4D"/>
    <w:rsid w:val="00110209"/>
    <w:rsid w:val="00112966"/>
    <w:rsid w:val="0011366B"/>
    <w:rsid w:val="00114535"/>
    <w:rsid w:val="00115DCC"/>
    <w:rsid w:val="00116205"/>
    <w:rsid w:val="00117682"/>
    <w:rsid w:val="00117E49"/>
    <w:rsid w:val="00117E99"/>
    <w:rsid w:val="00117F0B"/>
    <w:rsid w:val="001203F3"/>
    <w:rsid w:val="001218E3"/>
    <w:rsid w:val="00122251"/>
    <w:rsid w:val="0012514D"/>
    <w:rsid w:val="00125C27"/>
    <w:rsid w:val="00130B3C"/>
    <w:rsid w:val="0013180F"/>
    <w:rsid w:val="00134524"/>
    <w:rsid w:val="00134D74"/>
    <w:rsid w:val="00135599"/>
    <w:rsid w:val="00135A8B"/>
    <w:rsid w:val="001370FB"/>
    <w:rsid w:val="00137EFA"/>
    <w:rsid w:val="00140FDA"/>
    <w:rsid w:val="00142088"/>
    <w:rsid w:val="001443D9"/>
    <w:rsid w:val="001462EC"/>
    <w:rsid w:val="00150EA0"/>
    <w:rsid w:val="00151324"/>
    <w:rsid w:val="00151E3F"/>
    <w:rsid w:val="0015340F"/>
    <w:rsid w:val="001554D2"/>
    <w:rsid w:val="001557F6"/>
    <w:rsid w:val="00156D6C"/>
    <w:rsid w:val="00161CD4"/>
    <w:rsid w:val="0016509B"/>
    <w:rsid w:val="0016551E"/>
    <w:rsid w:val="001662E4"/>
    <w:rsid w:val="00166556"/>
    <w:rsid w:val="001706B6"/>
    <w:rsid w:val="00172389"/>
    <w:rsid w:val="00172EC7"/>
    <w:rsid w:val="001753E5"/>
    <w:rsid w:val="001771B7"/>
    <w:rsid w:val="00183EF6"/>
    <w:rsid w:val="0018439E"/>
    <w:rsid w:val="00186335"/>
    <w:rsid w:val="001908E1"/>
    <w:rsid w:val="0019192E"/>
    <w:rsid w:val="00191F88"/>
    <w:rsid w:val="00192A96"/>
    <w:rsid w:val="00193252"/>
    <w:rsid w:val="0019338A"/>
    <w:rsid w:val="0019461A"/>
    <w:rsid w:val="001947A2"/>
    <w:rsid w:val="00195142"/>
    <w:rsid w:val="001967DB"/>
    <w:rsid w:val="001971E4"/>
    <w:rsid w:val="001973A8"/>
    <w:rsid w:val="001A05E4"/>
    <w:rsid w:val="001A38C6"/>
    <w:rsid w:val="001A4AE6"/>
    <w:rsid w:val="001A4E79"/>
    <w:rsid w:val="001A5802"/>
    <w:rsid w:val="001A6A8F"/>
    <w:rsid w:val="001A7C1B"/>
    <w:rsid w:val="001B3C73"/>
    <w:rsid w:val="001B3DED"/>
    <w:rsid w:val="001B58BA"/>
    <w:rsid w:val="001B6C4C"/>
    <w:rsid w:val="001B6FDE"/>
    <w:rsid w:val="001C0AF7"/>
    <w:rsid w:val="001C1938"/>
    <w:rsid w:val="001C1EDD"/>
    <w:rsid w:val="001C2B1B"/>
    <w:rsid w:val="001C3668"/>
    <w:rsid w:val="001C3F60"/>
    <w:rsid w:val="001C4820"/>
    <w:rsid w:val="001C49D3"/>
    <w:rsid w:val="001C5665"/>
    <w:rsid w:val="001C60CA"/>
    <w:rsid w:val="001C7A5A"/>
    <w:rsid w:val="001D112C"/>
    <w:rsid w:val="001D18E8"/>
    <w:rsid w:val="001D2F71"/>
    <w:rsid w:val="001D4353"/>
    <w:rsid w:val="001D49B3"/>
    <w:rsid w:val="001D6177"/>
    <w:rsid w:val="001D75AC"/>
    <w:rsid w:val="001E0230"/>
    <w:rsid w:val="001E04BF"/>
    <w:rsid w:val="001E414D"/>
    <w:rsid w:val="001E4647"/>
    <w:rsid w:val="001E5788"/>
    <w:rsid w:val="001E6E2A"/>
    <w:rsid w:val="001F0B9E"/>
    <w:rsid w:val="001F0F7E"/>
    <w:rsid w:val="002027A5"/>
    <w:rsid w:val="002042AD"/>
    <w:rsid w:val="00204D5B"/>
    <w:rsid w:val="002058EC"/>
    <w:rsid w:val="00210088"/>
    <w:rsid w:val="00211A82"/>
    <w:rsid w:val="0021257F"/>
    <w:rsid w:val="0021359E"/>
    <w:rsid w:val="00213D2E"/>
    <w:rsid w:val="002144B2"/>
    <w:rsid w:val="00214F48"/>
    <w:rsid w:val="002157E8"/>
    <w:rsid w:val="00215D5F"/>
    <w:rsid w:val="00217234"/>
    <w:rsid w:val="00220255"/>
    <w:rsid w:val="00220AAE"/>
    <w:rsid w:val="002217D4"/>
    <w:rsid w:val="00221A94"/>
    <w:rsid w:val="00224AED"/>
    <w:rsid w:val="002270CF"/>
    <w:rsid w:val="00227AC0"/>
    <w:rsid w:val="00232DC3"/>
    <w:rsid w:val="00232DC5"/>
    <w:rsid w:val="002331F5"/>
    <w:rsid w:val="0023740A"/>
    <w:rsid w:val="002437EE"/>
    <w:rsid w:val="00243995"/>
    <w:rsid w:val="00243C32"/>
    <w:rsid w:val="0024438A"/>
    <w:rsid w:val="00245500"/>
    <w:rsid w:val="0025264A"/>
    <w:rsid w:val="0025267B"/>
    <w:rsid w:val="00254953"/>
    <w:rsid w:val="0025579A"/>
    <w:rsid w:val="0025581C"/>
    <w:rsid w:val="00257931"/>
    <w:rsid w:val="00257D8D"/>
    <w:rsid w:val="002603C8"/>
    <w:rsid w:val="00260A92"/>
    <w:rsid w:val="00260CF2"/>
    <w:rsid w:val="002613FC"/>
    <w:rsid w:val="002652DF"/>
    <w:rsid w:val="002662D5"/>
    <w:rsid w:val="00270C25"/>
    <w:rsid w:val="00270C49"/>
    <w:rsid w:val="00270E0D"/>
    <w:rsid w:val="002713B3"/>
    <w:rsid w:val="00271B77"/>
    <w:rsid w:val="00274B9F"/>
    <w:rsid w:val="002760CF"/>
    <w:rsid w:val="0027702F"/>
    <w:rsid w:val="002813F0"/>
    <w:rsid w:val="002848EE"/>
    <w:rsid w:val="0028634F"/>
    <w:rsid w:val="00286808"/>
    <w:rsid w:val="00286D9A"/>
    <w:rsid w:val="0028705E"/>
    <w:rsid w:val="00291D49"/>
    <w:rsid w:val="002922AF"/>
    <w:rsid w:val="002939BD"/>
    <w:rsid w:val="00293B97"/>
    <w:rsid w:val="00295608"/>
    <w:rsid w:val="00296831"/>
    <w:rsid w:val="00297252"/>
    <w:rsid w:val="002975CB"/>
    <w:rsid w:val="002A1C73"/>
    <w:rsid w:val="002A1E20"/>
    <w:rsid w:val="002A2904"/>
    <w:rsid w:val="002A2BBD"/>
    <w:rsid w:val="002A4018"/>
    <w:rsid w:val="002A6146"/>
    <w:rsid w:val="002B0798"/>
    <w:rsid w:val="002B1343"/>
    <w:rsid w:val="002B1E46"/>
    <w:rsid w:val="002B2901"/>
    <w:rsid w:val="002B3058"/>
    <w:rsid w:val="002B32CA"/>
    <w:rsid w:val="002B3F0D"/>
    <w:rsid w:val="002B4C06"/>
    <w:rsid w:val="002B6E54"/>
    <w:rsid w:val="002B7A65"/>
    <w:rsid w:val="002C0D8A"/>
    <w:rsid w:val="002C256C"/>
    <w:rsid w:val="002C53E4"/>
    <w:rsid w:val="002C7229"/>
    <w:rsid w:val="002D2382"/>
    <w:rsid w:val="002D5024"/>
    <w:rsid w:val="002D5E27"/>
    <w:rsid w:val="002D69B1"/>
    <w:rsid w:val="002E26F3"/>
    <w:rsid w:val="002E2C15"/>
    <w:rsid w:val="002E53F3"/>
    <w:rsid w:val="002E57CF"/>
    <w:rsid w:val="002E5D31"/>
    <w:rsid w:val="002E79D0"/>
    <w:rsid w:val="002F0E0D"/>
    <w:rsid w:val="002F1171"/>
    <w:rsid w:val="002F1341"/>
    <w:rsid w:val="002F161D"/>
    <w:rsid w:val="002F2E22"/>
    <w:rsid w:val="002F4284"/>
    <w:rsid w:val="002F44FA"/>
    <w:rsid w:val="002F5369"/>
    <w:rsid w:val="00300397"/>
    <w:rsid w:val="00301F02"/>
    <w:rsid w:val="00302C42"/>
    <w:rsid w:val="003033A1"/>
    <w:rsid w:val="0030350A"/>
    <w:rsid w:val="0030456E"/>
    <w:rsid w:val="003055EB"/>
    <w:rsid w:val="00306740"/>
    <w:rsid w:val="00306E65"/>
    <w:rsid w:val="003071CE"/>
    <w:rsid w:val="003072B0"/>
    <w:rsid w:val="003074C8"/>
    <w:rsid w:val="0030794E"/>
    <w:rsid w:val="00311311"/>
    <w:rsid w:val="0031334C"/>
    <w:rsid w:val="00314BDD"/>
    <w:rsid w:val="00317D60"/>
    <w:rsid w:val="003224A8"/>
    <w:rsid w:val="003225C3"/>
    <w:rsid w:val="00322789"/>
    <w:rsid w:val="00324A33"/>
    <w:rsid w:val="0032536B"/>
    <w:rsid w:val="003254A0"/>
    <w:rsid w:val="003265F3"/>
    <w:rsid w:val="0033027F"/>
    <w:rsid w:val="00330323"/>
    <w:rsid w:val="00330BF1"/>
    <w:rsid w:val="003338AE"/>
    <w:rsid w:val="00335188"/>
    <w:rsid w:val="00335CD4"/>
    <w:rsid w:val="00335EAA"/>
    <w:rsid w:val="00336DCD"/>
    <w:rsid w:val="00340507"/>
    <w:rsid w:val="003432A3"/>
    <w:rsid w:val="00345234"/>
    <w:rsid w:val="00345DA6"/>
    <w:rsid w:val="00347D8B"/>
    <w:rsid w:val="003514F3"/>
    <w:rsid w:val="003531D3"/>
    <w:rsid w:val="003539D8"/>
    <w:rsid w:val="00354C71"/>
    <w:rsid w:val="00356358"/>
    <w:rsid w:val="00356540"/>
    <w:rsid w:val="00357806"/>
    <w:rsid w:val="00357C24"/>
    <w:rsid w:val="00360718"/>
    <w:rsid w:val="0036545F"/>
    <w:rsid w:val="003656ED"/>
    <w:rsid w:val="00366605"/>
    <w:rsid w:val="00367B6C"/>
    <w:rsid w:val="00367BDA"/>
    <w:rsid w:val="00367BF8"/>
    <w:rsid w:val="003743D7"/>
    <w:rsid w:val="00375131"/>
    <w:rsid w:val="00375818"/>
    <w:rsid w:val="0037781B"/>
    <w:rsid w:val="0038039B"/>
    <w:rsid w:val="00380B09"/>
    <w:rsid w:val="0038402E"/>
    <w:rsid w:val="00384A57"/>
    <w:rsid w:val="00384E9E"/>
    <w:rsid w:val="00385A19"/>
    <w:rsid w:val="0038692F"/>
    <w:rsid w:val="00387137"/>
    <w:rsid w:val="003876AD"/>
    <w:rsid w:val="003876EB"/>
    <w:rsid w:val="00390A89"/>
    <w:rsid w:val="00395E82"/>
    <w:rsid w:val="00396C59"/>
    <w:rsid w:val="003A04D5"/>
    <w:rsid w:val="003A3AFC"/>
    <w:rsid w:val="003A5089"/>
    <w:rsid w:val="003A6E25"/>
    <w:rsid w:val="003A6EA8"/>
    <w:rsid w:val="003B000E"/>
    <w:rsid w:val="003B27AE"/>
    <w:rsid w:val="003B2A34"/>
    <w:rsid w:val="003B5B15"/>
    <w:rsid w:val="003B6F0E"/>
    <w:rsid w:val="003B7636"/>
    <w:rsid w:val="003B7CA9"/>
    <w:rsid w:val="003C01AB"/>
    <w:rsid w:val="003C01C7"/>
    <w:rsid w:val="003C0B14"/>
    <w:rsid w:val="003C29C1"/>
    <w:rsid w:val="003C5022"/>
    <w:rsid w:val="003C5193"/>
    <w:rsid w:val="003C7525"/>
    <w:rsid w:val="003C76BC"/>
    <w:rsid w:val="003C7C65"/>
    <w:rsid w:val="003D1026"/>
    <w:rsid w:val="003D3386"/>
    <w:rsid w:val="003D4343"/>
    <w:rsid w:val="003D79F4"/>
    <w:rsid w:val="003D7FF8"/>
    <w:rsid w:val="003E1B89"/>
    <w:rsid w:val="003E4668"/>
    <w:rsid w:val="003E5106"/>
    <w:rsid w:val="003E6C39"/>
    <w:rsid w:val="003E7CCB"/>
    <w:rsid w:val="003F1F36"/>
    <w:rsid w:val="003F28D8"/>
    <w:rsid w:val="003F418A"/>
    <w:rsid w:val="00400A38"/>
    <w:rsid w:val="00400C8E"/>
    <w:rsid w:val="004016F0"/>
    <w:rsid w:val="0040488F"/>
    <w:rsid w:val="00405B06"/>
    <w:rsid w:val="00405DA6"/>
    <w:rsid w:val="00410294"/>
    <w:rsid w:val="00410F83"/>
    <w:rsid w:val="00413522"/>
    <w:rsid w:val="00413FB4"/>
    <w:rsid w:val="004158E2"/>
    <w:rsid w:val="004160BA"/>
    <w:rsid w:val="00416611"/>
    <w:rsid w:val="00416A36"/>
    <w:rsid w:val="004171CE"/>
    <w:rsid w:val="004175E3"/>
    <w:rsid w:val="004209DF"/>
    <w:rsid w:val="00423339"/>
    <w:rsid w:val="00426431"/>
    <w:rsid w:val="00427089"/>
    <w:rsid w:val="00427439"/>
    <w:rsid w:val="00434ABF"/>
    <w:rsid w:val="0043512B"/>
    <w:rsid w:val="00435322"/>
    <w:rsid w:val="00441809"/>
    <w:rsid w:val="00441B2A"/>
    <w:rsid w:val="00441D9D"/>
    <w:rsid w:val="0044527D"/>
    <w:rsid w:val="00445547"/>
    <w:rsid w:val="00447241"/>
    <w:rsid w:val="0045237C"/>
    <w:rsid w:val="0045455E"/>
    <w:rsid w:val="00456A86"/>
    <w:rsid w:val="00460910"/>
    <w:rsid w:val="00460C00"/>
    <w:rsid w:val="0046485B"/>
    <w:rsid w:val="00465441"/>
    <w:rsid w:val="00470BF0"/>
    <w:rsid w:val="004713C7"/>
    <w:rsid w:val="00472291"/>
    <w:rsid w:val="00473347"/>
    <w:rsid w:val="0047446E"/>
    <w:rsid w:val="004758D3"/>
    <w:rsid w:val="004779D0"/>
    <w:rsid w:val="00482070"/>
    <w:rsid w:val="00482D2D"/>
    <w:rsid w:val="004877FB"/>
    <w:rsid w:val="00490D1C"/>
    <w:rsid w:val="00490EF5"/>
    <w:rsid w:val="004939E2"/>
    <w:rsid w:val="004951A0"/>
    <w:rsid w:val="00497EEA"/>
    <w:rsid w:val="004A1351"/>
    <w:rsid w:val="004A16FA"/>
    <w:rsid w:val="004B2873"/>
    <w:rsid w:val="004B5893"/>
    <w:rsid w:val="004B6AC2"/>
    <w:rsid w:val="004C1940"/>
    <w:rsid w:val="004C1A1C"/>
    <w:rsid w:val="004C1F02"/>
    <w:rsid w:val="004C2EE7"/>
    <w:rsid w:val="004C337B"/>
    <w:rsid w:val="004C4EEE"/>
    <w:rsid w:val="004C509F"/>
    <w:rsid w:val="004C56C0"/>
    <w:rsid w:val="004D1A8A"/>
    <w:rsid w:val="004D282B"/>
    <w:rsid w:val="004D4267"/>
    <w:rsid w:val="004D498A"/>
    <w:rsid w:val="004D513B"/>
    <w:rsid w:val="004D698D"/>
    <w:rsid w:val="004D6E46"/>
    <w:rsid w:val="004E04A1"/>
    <w:rsid w:val="004E18E8"/>
    <w:rsid w:val="004E2023"/>
    <w:rsid w:val="004E37DC"/>
    <w:rsid w:val="004E4A05"/>
    <w:rsid w:val="004E73B7"/>
    <w:rsid w:val="004E7DD1"/>
    <w:rsid w:val="004E7E35"/>
    <w:rsid w:val="004F07B5"/>
    <w:rsid w:val="004F1545"/>
    <w:rsid w:val="004F362C"/>
    <w:rsid w:val="004F3638"/>
    <w:rsid w:val="004F472B"/>
    <w:rsid w:val="004F4B75"/>
    <w:rsid w:val="004F7F80"/>
    <w:rsid w:val="00501115"/>
    <w:rsid w:val="005015B3"/>
    <w:rsid w:val="00503901"/>
    <w:rsid w:val="00506274"/>
    <w:rsid w:val="00507AE8"/>
    <w:rsid w:val="005100FB"/>
    <w:rsid w:val="00512179"/>
    <w:rsid w:val="00513289"/>
    <w:rsid w:val="00514E15"/>
    <w:rsid w:val="00514EFE"/>
    <w:rsid w:val="00515643"/>
    <w:rsid w:val="00520C33"/>
    <w:rsid w:val="00527920"/>
    <w:rsid w:val="00527CCA"/>
    <w:rsid w:val="00530E99"/>
    <w:rsid w:val="00531D00"/>
    <w:rsid w:val="0053304C"/>
    <w:rsid w:val="005353FC"/>
    <w:rsid w:val="005359F7"/>
    <w:rsid w:val="00536F96"/>
    <w:rsid w:val="005375E8"/>
    <w:rsid w:val="00537828"/>
    <w:rsid w:val="00537FA8"/>
    <w:rsid w:val="005421F3"/>
    <w:rsid w:val="005423D7"/>
    <w:rsid w:val="00542F48"/>
    <w:rsid w:val="0054563F"/>
    <w:rsid w:val="00547884"/>
    <w:rsid w:val="005479E5"/>
    <w:rsid w:val="00547D4F"/>
    <w:rsid w:val="00552FAC"/>
    <w:rsid w:val="005535C3"/>
    <w:rsid w:val="0055395F"/>
    <w:rsid w:val="00555971"/>
    <w:rsid w:val="005563FE"/>
    <w:rsid w:val="00556587"/>
    <w:rsid w:val="00562BF1"/>
    <w:rsid w:val="00563F7D"/>
    <w:rsid w:val="00565A3E"/>
    <w:rsid w:val="00570A93"/>
    <w:rsid w:val="005714ED"/>
    <w:rsid w:val="00571B01"/>
    <w:rsid w:val="00573D5D"/>
    <w:rsid w:val="00573E79"/>
    <w:rsid w:val="00574476"/>
    <w:rsid w:val="0057557A"/>
    <w:rsid w:val="00576DE8"/>
    <w:rsid w:val="00580283"/>
    <w:rsid w:val="00581DA4"/>
    <w:rsid w:val="00583BB3"/>
    <w:rsid w:val="00585151"/>
    <w:rsid w:val="00587212"/>
    <w:rsid w:val="005873DD"/>
    <w:rsid w:val="00587629"/>
    <w:rsid w:val="005A04A6"/>
    <w:rsid w:val="005A15F5"/>
    <w:rsid w:val="005A4365"/>
    <w:rsid w:val="005A4DB9"/>
    <w:rsid w:val="005A697E"/>
    <w:rsid w:val="005A69E5"/>
    <w:rsid w:val="005A782C"/>
    <w:rsid w:val="005B15AF"/>
    <w:rsid w:val="005B168D"/>
    <w:rsid w:val="005B334E"/>
    <w:rsid w:val="005B3617"/>
    <w:rsid w:val="005B4C55"/>
    <w:rsid w:val="005B6B56"/>
    <w:rsid w:val="005C0E6F"/>
    <w:rsid w:val="005C1767"/>
    <w:rsid w:val="005C3A5C"/>
    <w:rsid w:val="005C3DE6"/>
    <w:rsid w:val="005C4AB2"/>
    <w:rsid w:val="005C4E83"/>
    <w:rsid w:val="005C6207"/>
    <w:rsid w:val="005C70C8"/>
    <w:rsid w:val="005D1D6F"/>
    <w:rsid w:val="005D30DF"/>
    <w:rsid w:val="005D33BA"/>
    <w:rsid w:val="005D3655"/>
    <w:rsid w:val="005D7AE3"/>
    <w:rsid w:val="005E0794"/>
    <w:rsid w:val="005E3B14"/>
    <w:rsid w:val="005E4703"/>
    <w:rsid w:val="005E56CA"/>
    <w:rsid w:val="005E6222"/>
    <w:rsid w:val="005E6734"/>
    <w:rsid w:val="005F294F"/>
    <w:rsid w:val="005F43A9"/>
    <w:rsid w:val="005F6402"/>
    <w:rsid w:val="00602BB2"/>
    <w:rsid w:val="006063A8"/>
    <w:rsid w:val="00610E0C"/>
    <w:rsid w:val="0061274B"/>
    <w:rsid w:val="006131A1"/>
    <w:rsid w:val="00613A5E"/>
    <w:rsid w:val="0061626F"/>
    <w:rsid w:val="00621CCB"/>
    <w:rsid w:val="0062217E"/>
    <w:rsid w:val="00622CC7"/>
    <w:rsid w:val="00624230"/>
    <w:rsid w:val="00625491"/>
    <w:rsid w:val="0063192D"/>
    <w:rsid w:val="00632070"/>
    <w:rsid w:val="00632FEC"/>
    <w:rsid w:val="00635F47"/>
    <w:rsid w:val="006364F1"/>
    <w:rsid w:val="006422A4"/>
    <w:rsid w:val="00644E06"/>
    <w:rsid w:val="0065246B"/>
    <w:rsid w:val="0065250C"/>
    <w:rsid w:val="00654103"/>
    <w:rsid w:val="0065555F"/>
    <w:rsid w:val="0065712F"/>
    <w:rsid w:val="0066006D"/>
    <w:rsid w:val="00660F2E"/>
    <w:rsid w:val="0066117F"/>
    <w:rsid w:val="00661A50"/>
    <w:rsid w:val="00662FAD"/>
    <w:rsid w:val="00665C28"/>
    <w:rsid w:val="00666A17"/>
    <w:rsid w:val="006673CB"/>
    <w:rsid w:val="00671A8E"/>
    <w:rsid w:val="00672490"/>
    <w:rsid w:val="00673072"/>
    <w:rsid w:val="006763DF"/>
    <w:rsid w:val="00676987"/>
    <w:rsid w:val="00677A43"/>
    <w:rsid w:val="006801D0"/>
    <w:rsid w:val="00680458"/>
    <w:rsid w:val="00680E0A"/>
    <w:rsid w:val="00681177"/>
    <w:rsid w:val="00682555"/>
    <w:rsid w:val="006827A5"/>
    <w:rsid w:val="006831F6"/>
    <w:rsid w:val="00683376"/>
    <w:rsid w:val="0068343D"/>
    <w:rsid w:val="00684C08"/>
    <w:rsid w:val="006850D1"/>
    <w:rsid w:val="0069166E"/>
    <w:rsid w:val="00692228"/>
    <w:rsid w:val="00692DD0"/>
    <w:rsid w:val="0069402C"/>
    <w:rsid w:val="00694CAD"/>
    <w:rsid w:val="00696394"/>
    <w:rsid w:val="00696E84"/>
    <w:rsid w:val="00697654"/>
    <w:rsid w:val="006A05DB"/>
    <w:rsid w:val="006A1264"/>
    <w:rsid w:val="006A4D01"/>
    <w:rsid w:val="006A54D2"/>
    <w:rsid w:val="006A55FF"/>
    <w:rsid w:val="006A6FC6"/>
    <w:rsid w:val="006B3DCB"/>
    <w:rsid w:val="006B4F26"/>
    <w:rsid w:val="006B7DD9"/>
    <w:rsid w:val="006C01A3"/>
    <w:rsid w:val="006C374D"/>
    <w:rsid w:val="006C3AD5"/>
    <w:rsid w:val="006C5218"/>
    <w:rsid w:val="006C5634"/>
    <w:rsid w:val="006C5C17"/>
    <w:rsid w:val="006C6805"/>
    <w:rsid w:val="006D1974"/>
    <w:rsid w:val="006D3490"/>
    <w:rsid w:val="006D3C0A"/>
    <w:rsid w:val="006D52E1"/>
    <w:rsid w:val="006D7C27"/>
    <w:rsid w:val="006E3C09"/>
    <w:rsid w:val="006E6174"/>
    <w:rsid w:val="006F0648"/>
    <w:rsid w:val="006F10A3"/>
    <w:rsid w:val="006F11E8"/>
    <w:rsid w:val="006F1236"/>
    <w:rsid w:val="006F215A"/>
    <w:rsid w:val="006F31F1"/>
    <w:rsid w:val="006F5109"/>
    <w:rsid w:val="006F61A7"/>
    <w:rsid w:val="00701DF2"/>
    <w:rsid w:val="00702162"/>
    <w:rsid w:val="0070368E"/>
    <w:rsid w:val="00704C53"/>
    <w:rsid w:val="00710461"/>
    <w:rsid w:val="00710DBF"/>
    <w:rsid w:val="00713CD4"/>
    <w:rsid w:val="0071403D"/>
    <w:rsid w:val="00720771"/>
    <w:rsid w:val="00720EFF"/>
    <w:rsid w:val="00723710"/>
    <w:rsid w:val="00723784"/>
    <w:rsid w:val="00723F48"/>
    <w:rsid w:val="00730281"/>
    <w:rsid w:val="00730A60"/>
    <w:rsid w:val="0073174C"/>
    <w:rsid w:val="00732236"/>
    <w:rsid w:val="00733193"/>
    <w:rsid w:val="00733B81"/>
    <w:rsid w:val="007353C7"/>
    <w:rsid w:val="007373B4"/>
    <w:rsid w:val="00741539"/>
    <w:rsid w:val="007416C6"/>
    <w:rsid w:val="007418EC"/>
    <w:rsid w:val="00741B10"/>
    <w:rsid w:val="007433AF"/>
    <w:rsid w:val="007438F4"/>
    <w:rsid w:val="007471A3"/>
    <w:rsid w:val="00750173"/>
    <w:rsid w:val="00750562"/>
    <w:rsid w:val="00750F84"/>
    <w:rsid w:val="007516BC"/>
    <w:rsid w:val="007526AA"/>
    <w:rsid w:val="007530F3"/>
    <w:rsid w:val="00756D0A"/>
    <w:rsid w:val="007635A6"/>
    <w:rsid w:val="00765297"/>
    <w:rsid w:val="0076640F"/>
    <w:rsid w:val="00766C29"/>
    <w:rsid w:val="00766D66"/>
    <w:rsid w:val="0076718E"/>
    <w:rsid w:val="00767798"/>
    <w:rsid w:val="00767E35"/>
    <w:rsid w:val="00770C35"/>
    <w:rsid w:val="00770D73"/>
    <w:rsid w:val="00771CBB"/>
    <w:rsid w:val="007758BC"/>
    <w:rsid w:val="00775A3A"/>
    <w:rsid w:val="007770FE"/>
    <w:rsid w:val="007805E7"/>
    <w:rsid w:val="00781346"/>
    <w:rsid w:val="007815AC"/>
    <w:rsid w:val="0078323D"/>
    <w:rsid w:val="00783759"/>
    <w:rsid w:val="00784A0C"/>
    <w:rsid w:val="00785870"/>
    <w:rsid w:val="00785C3F"/>
    <w:rsid w:val="007864B6"/>
    <w:rsid w:val="00790DB1"/>
    <w:rsid w:val="0079303D"/>
    <w:rsid w:val="00793C53"/>
    <w:rsid w:val="00795075"/>
    <w:rsid w:val="0079541B"/>
    <w:rsid w:val="00795ED5"/>
    <w:rsid w:val="0079735A"/>
    <w:rsid w:val="007A1E7B"/>
    <w:rsid w:val="007A1FAB"/>
    <w:rsid w:val="007A2D52"/>
    <w:rsid w:val="007A3476"/>
    <w:rsid w:val="007A46DA"/>
    <w:rsid w:val="007A49C5"/>
    <w:rsid w:val="007A4E2F"/>
    <w:rsid w:val="007A6762"/>
    <w:rsid w:val="007A67C1"/>
    <w:rsid w:val="007A6E5C"/>
    <w:rsid w:val="007A796A"/>
    <w:rsid w:val="007B0235"/>
    <w:rsid w:val="007B02BC"/>
    <w:rsid w:val="007B2D2E"/>
    <w:rsid w:val="007B5612"/>
    <w:rsid w:val="007B562D"/>
    <w:rsid w:val="007B57C8"/>
    <w:rsid w:val="007C0182"/>
    <w:rsid w:val="007C0568"/>
    <w:rsid w:val="007C2546"/>
    <w:rsid w:val="007C3C38"/>
    <w:rsid w:val="007C4C33"/>
    <w:rsid w:val="007C5EF7"/>
    <w:rsid w:val="007C6AC8"/>
    <w:rsid w:val="007C7F05"/>
    <w:rsid w:val="007D0835"/>
    <w:rsid w:val="007D0E86"/>
    <w:rsid w:val="007D108C"/>
    <w:rsid w:val="007D128E"/>
    <w:rsid w:val="007D6340"/>
    <w:rsid w:val="007D6F84"/>
    <w:rsid w:val="007D75F2"/>
    <w:rsid w:val="007D7CF2"/>
    <w:rsid w:val="007E04BE"/>
    <w:rsid w:val="007E0C4A"/>
    <w:rsid w:val="007E1826"/>
    <w:rsid w:val="007F120C"/>
    <w:rsid w:val="007F1A10"/>
    <w:rsid w:val="007F1A63"/>
    <w:rsid w:val="007F1BB0"/>
    <w:rsid w:val="007F243E"/>
    <w:rsid w:val="007F369C"/>
    <w:rsid w:val="007F6399"/>
    <w:rsid w:val="007F6447"/>
    <w:rsid w:val="007F76D1"/>
    <w:rsid w:val="007F796A"/>
    <w:rsid w:val="00800260"/>
    <w:rsid w:val="008049B8"/>
    <w:rsid w:val="0080526D"/>
    <w:rsid w:val="00806743"/>
    <w:rsid w:val="00806B1B"/>
    <w:rsid w:val="00806EE1"/>
    <w:rsid w:val="008138D3"/>
    <w:rsid w:val="008143A1"/>
    <w:rsid w:val="008146DE"/>
    <w:rsid w:val="00815E02"/>
    <w:rsid w:val="0082123B"/>
    <w:rsid w:val="00821799"/>
    <w:rsid w:val="00821FBF"/>
    <w:rsid w:val="00822AA0"/>
    <w:rsid w:val="0082774D"/>
    <w:rsid w:val="0082794F"/>
    <w:rsid w:val="00827A2C"/>
    <w:rsid w:val="00827FB2"/>
    <w:rsid w:val="00830CB8"/>
    <w:rsid w:val="00830E48"/>
    <w:rsid w:val="00831854"/>
    <w:rsid w:val="00831AC5"/>
    <w:rsid w:val="008330B3"/>
    <w:rsid w:val="00833FD4"/>
    <w:rsid w:val="008405C2"/>
    <w:rsid w:val="00843207"/>
    <w:rsid w:val="00843992"/>
    <w:rsid w:val="00844F8A"/>
    <w:rsid w:val="00845893"/>
    <w:rsid w:val="00845ED7"/>
    <w:rsid w:val="00846ECA"/>
    <w:rsid w:val="008505D9"/>
    <w:rsid w:val="00850E95"/>
    <w:rsid w:val="00855D4A"/>
    <w:rsid w:val="00855E42"/>
    <w:rsid w:val="008601B3"/>
    <w:rsid w:val="008605A4"/>
    <w:rsid w:val="00861738"/>
    <w:rsid w:val="008644A8"/>
    <w:rsid w:val="0086567E"/>
    <w:rsid w:val="00866F33"/>
    <w:rsid w:val="00867F73"/>
    <w:rsid w:val="00872FCE"/>
    <w:rsid w:val="00873742"/>
    <w:rsid w:val="0087391F"/>
    <w:rsid w:val="00874613"/>
    <w:rsid w:val="0087489B"/>
    <w:rsid w:val="008750EA"/>
    <w:rsid w:val="00876F5A"/>
    <w:rsid w:val="00877EE3"/>
    <w:rsid w:val="00880B36"/>
    <w:rsid w:val="0088140B"/>
    <w:rsid w:val="00881B12"/>
    <w:rsid w:val="0088210C"/>
    <w:rsid w:val="008857C9"/>
    <w:rsid w:val="0088659C"/>
    <w:rsid w:val="00886B00"/>
    <w:rsid w:val="00886F9E"/>
    <w:rsid w:val="00887FD8"/>
    <w:rsid w:val="00890723"/>
    <w:rsid w:val="008907E4"/>
    <w:rsid w:val="00890A96"/>
    <w:rsid w:val="008978D3"/>
    <w:rsid w:val="008A17C6"/>
    <w:rsid w:val="008A19AA"/>
    <w:rsid w:val="008A31C1"/>
    <w:rsid w:val="008A347A"/>
    <w:rsid w:val="008A5D4A"/>
    <w:rsid w:val="008A5DE8"/>
    <w:rsid w:val="008B02FC"/>
    <w:rsid w:val="008B0493"/>
    <w:rsid w:val="008B0D19"/>
    <w:rsid w:val="008B2F93"/>
    <w:rsid w:val="008B3665"/>
    <w:rsid w:val="008B49B6"/>
    <w:rsid w:val="008B5BC5"/>
    <w:rsid w:val="008B716A"/>
    <w:rsid w:val="008C023D"/>
    <w:rsid w:val="008C1A94"/>
    <w:rsid w:val="008C231B"/>
    <w:rsid w:val="008C331E"/>
    <w:rsid w:val="008C35F6"/>
    <w:rsid w:val="008C521B"/>
    <w:rsid w:val="008C57C8"/>
    <w:rsid w:val="008D0488"/>
    <w:rsid w:val="008D0937"/>
    <w:rsid w:val="008D0E50"/>
    <w:rsid w:val="008D16CE"/>
    <w:rsid w:val="008D1919"/>
    <w:rsid w:val="008D1F1C"/>
    <w:rsid w:val="008D3DB3"/>
    <w:rsid w:val="008D4898"/>
    <w:rsid w:val="008D4BDD"/>
    <w:rsid w:val="008D4D5E"/>
    <w:rsid w:val="008D529A"/>
    <w:rsid w:val="008D52CB"/>
    <w:rsid w:val="008E15C4"/>
    <w:rsid w:val="008E1F8B"/>
    <w:rsid w:val="008E5AFC"/>
    <w:rsid w:val="008E5B1A"/>
    <w:rsid w:val="008E6064"/>
    <w:rsid w:val="008F0854"/>
    <w:rsid w:val="008F17A6"/>
    <w:rsid w:val="008F1ACC"/>
    <w:rsid w:val="008F208A"/>
    <w:rsid w:val="008F61AB"/>
    <w:rsid w:val="008F7F12"/>
    <w:rsid w:val="00900614"/>
    <w:rsid w:val="00903B79"/>
    <w:rsid w:val="009050FD"/>
    <w:rsid w:val="00905187"/>
    <w:rsid w:val="009056C9"/>
    <w:rsid w:val="0090715C"/>
    <w:rsid w:val="00910239"/>
    <w:rsid w:val="00913EF6"/>
    <w:rsid w:val="009141CB"/>
    <w:rsid w:val="009145E7"/>
    <w:rsid w:val="00920242"/>
    <w:rsid w:val="00920B94"/>
    <w:rsid w:val="0092154B"/>
    <w:rsid w:val="00922384"/>
    <w:rsid w:val="00922FF8"/>
    <w:rsid w:val="00924838"/>
    <w:rsid w:val="00926D15"/>
    <w:rsid w:val="00930824"/>
    <w:rsid w:val="009308F1"/>
    <w:rsid w:val="00934FF7"/>
    <w:rsid w:val="009357EA"/>
    <w:rsid w:val="00936178"/>
    <w:rsid w:val="00941E7C"/>
    <w:rsid w:val="0094246F"/>
    <w:rsid w:val="0094460D"/>
    <w:rsid w:val="00947236"/>
    <w:rsid w:val="00951206"/>
    <w:rsid w:val="00956418"/>
    <w:rsid w:val="00960243"/>
    <w:rsid w:val="00961FE3"/>
    <w:rsid w:val="00962108"/>
    <w:rsid w:val="0096279A"/>
    <w:rsid w:val="00963AD7"/>
    <w:rsid w:val="00965BE0"/>
    <w:rsid w:val="00967578"/>
    <w:rsid w:val="00972EE3"/>
    <w:rsid w:val="00974557"/>
    <w:rsid w:val="0097596C"/>
    <w:rsid w:val="00980520"/>
    <w:rsid w:val="0098077B"/>
    <w:rsid w:val="00982D9E"/>
    <w:rsid w:val="009833AB"/>
    <w:rsid w:val="009835F7"/>
    <w:rsid w:val="009838E1"/>
    <w:rsid w:val="00985077"/>
    <w:rsid w:val="00985D1E"/>
    <w:rsid w:val="00990E7A"/>
    <w:rsid w:val="00991B8F"/>
    <w:rsid w:val="0099325A"/>
    <w:rsid w:val="00995F0C"/>
    <w:rsid w:val="009A0476"/>
    <w:rsid w:val="009A1C7E"/>
    <w:rsid w:val="009A3D00"/>
    <w:rsid w:val="009A4CAC"/>
    <w:rsid w:val="009B1AA2"/>
    <w:rsid w:val="009B3783"/>
    <w:rsid w:val="009C1552"/>
    <w:rsid w:val="009C7EF2"/>
    <w:rsid w:val="009D16D4"/>
    <w:rsid w:val="009D393F"/>
    <w:rsid w:val="009D61D7"/>
    <w:rsid w:val="009D6465"/>
    <w:rsid w:val="009D66A6"/>
    <w:rsid w:val="009D7721"/>
    <w:rsid w:val="009E20E3"/>
    <w:rsid w:val="009E245F"/>
    <w:rsid w:val="009E3F81"/>
    <w:rsid w:val="009E4AB3"/>
    <w:rsid w:val="009E5302"/>
    <w:rsid w:val="009E56D0"/>
    <w:rsid w:val="009E6A12"/>
    <w:rsid w:val="009E6D18"/>
    <w:rsid w:val="009E7864"/>
    <w:rsid w:val="009E7C91"/>
    <w:rsid w:val="009F0654"/>
    <w:rsid w:val="009F299A"/>
    <w:rsid w:val="009F3353"/>
    <w:rsid w:val="009F39EC"/>
    <w:rsid w:val="009F53AB"/>
    <w:rsid w:val="009F54F9"/>
    <w:rsid w:val="009F75AE"/>
    <w:rsid w:val="00A01272"/>
    <w:rsid w:val="00A01305"/>
    <w:rsid w:val="00A016DA"/>
    <w:rsid w:val="00A018BB"/>
    <w:rsid w:val="00A03152"/>
    <w:rsid w:val="00A046EE"/>
    <w:rsid w:val="00A072AC"/>
    <w:rsid w:val="00A1101E"/>
    <w:rsid w:val="00A11B3C"/>
    <w:rsid w:val="00A16311"/>
    <w:rsid w:val="00A16BA2"/>
    <w:rsid w:val="00A20CEE"/>
    <w:rsid w:val="00A21491"/>
    <w:rsid w:val="00A21C2E"/>
    <w:rsid w:val="00A23BBE"/>
    <w:rsid w:val="00A24F37"/>
    <w:rsid w:val="00A2526B"/>
    <w:rsid w:val="00A25F43"/>
    <w:rsid w:val="00A261AA"/>
    <w:rsid w:val="00A31096"/>
    <w:rsid w:val="00A350A6"/>
    <w:rsid w:val="00A36725"/>
    <w:rsid w:val="00A36B05"/>
    <w:rsid w:val="00A403EB"/>
    <w:rsid w:val="00A419FE"/>
    <w:rsid w:val="00A41E0B"/>
    <w:rsid w:val="00A441B9"/>
    <w:rsid w:val="00A46E9E"/>
    <w:rsid w:val="00A515E5"/>
    <w:rsid w:val="00A523D8"/>
    <w:rsid w:val="00A52744"/>
    <w:rsid w:val="00A53AAE"/>
    <w:rsid w:val="00A55042"/>
    <w:rsid w:val="00A57A75"/>
    <w:rsid w:val="00A57AB6"/>
    <w:rsid w:val="00A57DFB"/>
    <w:rsid w:val="00A600AB"/>
    <w:rsid w:val="00A63190"/>
    <w:rsid w:val="00A6409B"/>
    <w:rsid w:val="00A652A8"/>
    <w:rsid w:val="00A6565C"/>
    <w:rsid w:val="00A66223"/>
    <w:rsid w:val="00A671CD"/>
    <w:rsid w:val="00A67A2A"/>
    <w:rsid w:val="00A7112A"/>
    <w:rsid w:val="00A7634E"/>
    <w:rsid w:val="00A76651"/>
    <w:rsid w:val="00A77483"/>
    <w:rsid w:val="00A8124C"/>
    <w:rsid w:val="00A83D46"/>
    <w:rsid w:val="00A86179"/>
    <w:rsid w:val="00A86954"/>
    <w:rsid w:val="00A876D6"/>
    <w:rsid w:val="00A91FF8"/>
    <w:rsid w:val="00A921FF"/>
    <w:rsid w:val="00A92F2C"/>
    <w:rsid w:val="00A95C7B"/>
    <w:rsid w:val="00A96956"/>
    <w:rsid w:val="00AA36FE"/>
    <w:rsid w:val="00AA3A26"/>
    <w:rsid w:val="00AA6055"/>
    <w:rsid w:val="00AB1050"/>
    <w:rsid w:val="00AB14BE"/>
    <w:rsid w:val="00AB2271"/>
    <w:rsid w:val="00AB2ED5"/>
    <w:rsid w:val="00AB3978"/>
    <w:rsid w:val="00AB5C1C"/>
    <w:rsid w:val="00AB75E7"/>
    <w:rsid w:val="00AC020B"/>
    <w:rsid w:val="00AC0214"/>
    <w:rsid w:val="00AC0E31"/>
    <w:rsid w:val="00AC186C"/>
    <w:rsid w:val="00AC1B87"/>
    <w:rsid w:val="00AC26EE"/>
    <w:rsid w:val="00AC4545"/>
    <w:rsid w:val="00AC67A9"/>
    <w:rsid w:val="00AC6826"/>
    <w:rsid w:val="00AC6D81"/>
    <w:rsid w:val="00AC7F3E"/>
    <w:rsid w:val="00AD160D"/>
    <w:rsid w:val="00AD28BB"/>
    <w:rsid w:val="00AD4CB3"/>
    <w:rsid w:val="00AD58F8"/>
    <w:rsid w:val="00AD600C"/>
    <w:rsid w:val="00AD6952"/>
    <w:rsid w:val="00AD714D"/>
    <w:rsid w:val="00AD7B72"/>
    <w:rsid w:val="00AE014C"/>
    <w:rsid w:val="00AE48D6"/>
    <w:rsid w:val="00AE4F72"/>
    <w:rsid w:val="00AE56AC"/>
    <w:rsid w:val="00AE58E5"/>
    <w:rsid w:val="00AE7E2C"/>
    <w:rsid w:val="00AF30FF"/>
    <w:rsid w:val="00AF31FA"/>
    <w:rsid w:val="00AF5405"/>
    <w:rsid w:val="00AF575A"/>
    <w:rsid w:val="00AF577A"/>
    <w:rsid w:val="00AF67BF"/>
    <w:rsid w:val="00B043B8"/>
    <w:rsid w:val="00B05580"/>
    <w:rsid w:val="00B0574A"/>
    <w:rsid w:val="00B11C3E"/>
    <w:rsid w:val="00B127A0"/>
    <w:rsid w:val="00B208DF"/>
    <w:rsid w:val="00B21549"/>
    <w:rsid w:val="00B220C7"/>
    <w:rsid w:val="00B24FF7"/>
    <w:rsid w:val="00B32561"/>
    <w:rsid w:val="00B33BFB"/>
    <w:rsid w:val="00B34092"/>
    <w:rsid w:val="00B34734"/>
    <w:rsid w:val="00B363AB"/>
    <w:rsid w:val="00B36DC3"/>
    <w:rsid w:val="00B36F91"/>
    <w:rsid w:val="00B3743F"/>
    <w:rsid w:val="00B376A2"/>
    <w:rsid w:val="00B37FBE"/>
    <w:rsid w:val="00B404AB"/>
    <w:rsid w:val="00B40959"/>
    <w:rsid w:val="00B43E13"/>
    <w:rsid w:val="00B448DF"/>
    <w:rsid w:val="00B44E67"/>
    <w:rsid w:val="00B45BBB"/>
    <w:rsid w:val="00B46F0A"/>
    <w:rsid w:val="00B47256"/>
    <w:rsid w:val="00B5015F"/>
    <w:rsid w:val="00B54A58"/>
    <w:rsid w:val="00B56AF9"/>
    <w:rsid w:val="00B61A6D"/>
    <w:rsid w:val="00B62D78"/>
    <w:rsid w:val="00B62F2E"/>
    <w:rsid w:val="00B66E96"/>
    <w:rsid w:val="00B67E92"/>
    <w:rsid w:val="00B7331A"/>
    <w:rsid w:val="00B75949"/>
    <w:rsid w:val="00B759C9"/>
    <w:rsid w:val="00B75B6F"/>
    <w:rsid w:val="00B7784F"/>
    <w:rsid w:val="00B80C2A"/>
    <w:rsid w:val="00B81166"/>
    <w:rsid w:val="00B82747"/>
    <w:rsid w:val="00B84267"/>
    <w:rsid w:val="00B86924"/>
    <w:rsid w:val="00B901D7"/>
    <w:rsid w:val="00B928AB"/>
    <w:rsid w:val="00B93992"/>
    <w:rsid w:val="00B939C0"/>
    <w:rsid w:val="00B939C3"/>
    <w:rsid w:val="00B940C6"/>
    <w:rsid w:val="00B94843"/>
    <w:rsid w:val="00B954AA"/>
    <w:rsid w:val="00B9630C"/>
    <w:rsid w:val="00B96451"/>
    <w:rsid w:val="00B966B7"/>
    <w:rsid w:val="00BA271B"/>
    <w:rsid w:val="00BA2971"/>
    <w:rsid w:val="00BA347D"/>
    <w:rsid w:val="00BA36AB"/>
    <w:rsid w:val="00BA46FD"/>
    <w:rsid w:val="00BA4AFF"/>
    <w:rsid w:val="00BA5550"/>
    <w:rsid w:val="00BA5A05"/>
    <w:rsid w:val="00BA77F6"/>
    <w:rsid w:val="00BA7AFF"/>
    <w:rsid w:val="00BB0409"/>
    <w:rsid w:val="00BB0FFC"/>
    <w:rsid w:val="00BB1F25"/>
    <w:rsid w:val="00BB4E26"/>
    <w:rsid w:val="00BB5097"/>
    <w:rsid w:val="00BB7ED4"/>
    <w:rsid w:val="00BC01CA"/>
    <w:rsid w:val="00BC089E"/>
    <w:rsid w:val="00BC1227"/>
    <w:rsid w:val="00BC2BBD"/>
    <w:rsid w:val="00BC446F"/>
    <w:rsid w:val="00BC5779"/>
    <w:rsid w:val="00BC7191"/>
    <w:rsid w:val="00BD07C6"/>
    <w:rsid w:val="00BD2252"/>
    <w:rsid w:val="00BD2A5D"/>
    <w:rsid w:val="00BD44A9"/>
    <w:rsid w:val="00BD5D52"/>
    <w:rsid w:val="00BD6092"/>
    <w:rsid w:val="00BD6533"/>
    <w:rsid w:val="00BE2C35"/>
    <w:rsid w:val="00BE40AD"/>
    <w:rsid w:val="00BE4179"/>
    <w:rsid w:val="00BE4596"/>
    <w:rsid w:val="00BE4D6A"/>
    <w:rsid w:val="00BE53B8"/>
    <w:rsid w:val="00BE74B9"/>
    <w:rsid w:val="00BE766C"/>
    <w:rsid w:val="00BF064A"/>
    <w:rsid w:val="00BF1A6E"/>
    <w:rsid w:val="00BF2EAD"/>
    <w:rsid w:val="00BF3113"/>
    <w:rsid w:val="00BF5E2D"/>
    <w:rsid w:val="00C03B08"/>
    <w:rsid w:val="00C03DC6"/>
    <w:rsid w:val="00C0453A"/>
    <w:rsid w:val="00C04CDE"/>
    <w:rsid w:val="00C0581E"/>
    <w:rsid w:val="00C0591F"/>
    <w:rsid w:val="00C05E00"/>
    <w:rsid w:val="00C06004"/>
    <w:rsid w:val="00C06810"/>
    <w:rsid w:val="00C06AF7"/>
    <w:rsid w:val="00C07592"/>
    <w:rsid w:val="00C10334"/>
    <w:rsid w:val="00C11294"/>
    <w:rsid w:val="00C129C1"/>
    <w:rsid w:val="00C12A70"/>
    <w:rsid w:val="00C12EAD"/>
    <w:rsid w:val="00C157EC"/>
    <w:rsid w:val="00C15ED8"/>
    <w:rsid w:val="00C2069C"/>
    <w:rsid w:val="00C21741"/>
    <w:rsid w:val="00C22797"/>
    <w:rsid w:val="00C23186"/>
    <w:rsid w:val="00C2373D"/>
    <w:rsid w:val="00C24297"/>
    <w:rsid w:val="00C31448"/>
    <w:rsid w:val="00C32E33"/>
    <w:rsid w:val="00C3514E"/>
    <w:rsid w:val="00C35351"/>
    <w:rsid w:val="00C356E8"/>
    <w:rsid w:val="00C35E85"/>
    <w:rsid w:val="00C406C6"/>
    <w:rsid w:val="00C4118E"/>
    <w:rsid w:val="00C42659"/>
    <w:rsid w:val="00C44172"/>
    <w:rsid w:val="00C44DB6"/>
    <w:rsid w:val="00C47448"/>
    <w:rsid w:val="00C47F69"/>
    <w:rsid w:val="00C50734"/>
    <w:rsid w:val="00C510CC"/>
    <w:rsid w:val="00C510D3"/>
    <w:rsid w:val="00C514C3"/>
    <w:rsid w:val="00C51E8F"/>
    <w:rsid w:val="00C51F26"/>
    <w:rsid w:val="00C522F7"/>
    <w:rsid w:val="00C531DA"/>
    <w:rsid w:val="00C54644"/>
    <w:rsid w:val="00C54794"/>
    <w:rsid w:val="00C5528D"/>
    <w:rsid w:val="00C56360"/>
    <w:rsid w:val="00C56E87"/>
    <w:rsid w:val="00C609DE"/>
    <w:rsid w:val="00C61433"/>
    <w:rsid w:val="00C61976"/>
    <w:rsid w:val="00C63D04"/>
    <w:rsid w:val="00C6466D"/>
    <w:rsid w:val="00C64672"/>
    <w:rsid w:val="00C6503C"/>
    <w:rsid w:val="00C7015C"/>
    <w:rsid w:val="00C70432"/>
    <w:rsid w:val="00C7142B"/>
    <w:rsid w:val="00C7167F"/>
    <w:rsid w:val="00C759A9"/>
    <w:rsid w:val="00C75F9E"/>
    <w:rsid w:val="00C7756F"/>
    <w:rsid w:val="00C81BEB"/>
    <w:rsid w:val="00C82AB5"/>
    <w:rsid w:val="00C831BB"/>
    <w:rsid w:val="00C8435C"/>
    <w:rsid w:val="00C84BF0"/>
    <w:rsid w:val="00C907FB"/>
    <w:rsid w:val="00C9282A"/>
    <w:rsid w:val="00C94E6D"/>
    <w:rsid w:val="00C968F0"/>
    <w:rsid w:val="00C96B06"/>
    <w:rsid w:val="00CA0436"/>
    <w:rsid w:val="00CA194B"/>
    <w:rsid w:val="00CA1A4D"/>
    <w:rsid w:val="00CA3382"/>
    <w:rsid w:val="00CA465A"/>
    <w:rsid w:val="00CA5DEE"/>
    <w:rsid w:val="00CA6472"/>
    <w:rsid w:val="00CA6A83"/>
    <w:rsid w:val="00CA7103"/>
    <w:rsid w:val="00CA78E6"/>
    <w:rsid w:val="00CB0038"/>
    <w:rsid w:val="00CB0CB9"/>
    <w:rsid w:val="00CB5DCB"/>
    <w:rsid w:val="00CB66E8"/>
    <w:rsid w:val="00CB6779"/>
    <w:rsid w:val="00CB6BE5"/>
    <w:rsid w:val="00CB7D0E"/>
    <w:rsid w:val="00CC1527"/>
    <w:rsid w:val="00CC2313"/>
    <w:rsid w:val="00CC3169"/>
    <w:rsid w:val="00CC42A5"/>
    <w:rsid w:val="00CC47EB"/>
    <w:rsid w:val="00CC566D"/>
    <w:rsid w:val="00CD11BA"/>
    <w:rsid w:val="00CD3CAB"/>
    <w:rsid w:val="00CD46BA"/>
    <w:rsid w:val="00CD6E87"/>
    <w:rsid w:val="00CE092D"/>
    <w:rsid w:val="00CE0D5F"/>
    <w:rsid w:val="00CE187C"/>
    <w:rsid w:val="00CE1D11"/>
    <w:rsid w:val="00CE36C8"/>
    <w:rsid w:val="00CE385B"/>
    <w:rsid w:val="00CE4D33"/>
    <w:rsid w:val="00CE70F4"/>
    <w:rsid w:val="00CE7CD6"/>
    <w:rsid w:val="00CF14A7"/>
    <w:rsid w:val="00CF2C39"/>
    <w:rsid w:val="00CF383F"/>
    <w:rsid w:val="00CF6283"/>
    <w:rsid w:val="00D004B4"/>
    <w:rsid w:val="00D02AD0"/>
    <w:rsid w:val="00D03ECC"/>
    <w:rsid w:val="00D04CA9"/>
    <w:rsid w:val="00D05DFF"/>
    <w:rsid w:val="00D069C6"/>
    <w:rsid w:val="00D11D00"/>
    <w:rsid w:val="00D1342E"/>
    <w:rsid w:val="00D149A1"/>
    <w:rsid w:val="00D14A1A"/>
    <w:rsid w:val="00D14F20"/>
    <w:rsid w:val="00D1525F"/>
    <w:rsid w:val="00D16430"/>
    <w:rsid w:val="00D2063E"/>
    <w:rsid w:val="00D20894"/>
    <w:rsid w:val="00D211EF"/>
    <w:rsid w:val="00D2255F"/>
    <w:rsid w:val="00D22F05"/>
    <w:rsid w:val="00D23329"/>
    <w:rsid w:val="00D235DF"/>
    <w:rsid w:val="00D2698E"/>
    <w:rsid w:val="00D26EEF"/>
    <w:rsid w:val="00D313D0"/>
    <w:rsid w:val="00D31CCC"/>
    <w:rsid w:val="00D32776"/>
    <w:rsid w:val="00D33C4D"/>
    <w:rsid w:val="00D36095"/>
    <w:rsid w:val="00D40158"/>
    <w:rsid w:val="00D41961"/>
    <w:rsid w:val="00D425B4"/>
    <w:rsid w:val="00D427D5"/>
    <w:rsid w:val="00D4344A"/>
    <w:rsid w:val="00D43DCA"/>
    <w:rsid w:val="00D4520E"/>
    <w:rsid w:val="00D45245"/>
    <w:rsid w:val="00D45E1E"/>
    <w:rsid w:val="00D4690E"/>
    <w:rsid w:val="00D47B75"/>
    <w:rsid w:val="00D5328B"/>
    <w:rsid w:val="00D535D9"/>
    <w:rsid w:val="00D54AE9"/>
    <w:rsid w:val="00D55995"/>
    <w:rsid w:val="00D560E9"/>
    <w:rsid w:val="00D56E97"/>
    <w:rsid w:val="00D6110E"/>
    <w:rsid w:val="00D615A8"/>
    <w:rsid w:val="00D634E9"/>
    <w:rsid w:val="00D63CBB"/>
    <w:rsid w:val="00D63FD9"/>
    <w:rsid w:val="00D641E8"/>
    <w:rsid w:val="00D64E95"/>
    <w:rsid w:val="00D65987"/>
    <w:rsid w:val="00D65DEB"/>
    <w:rsid w:val="00D71139"/>
    <w:rsid w:val="00D72991"/>
    <w:rsid w:val="00D72D3D"/>
    <w:rsid w:val="00D76FCB"/>
    <w:rsid w:val="00D776A5"/>
    <w:rsid w:val="00D806D6"/>
    <w:rsid w:val="00D818B9"/>
    <w:rsid w:val="00D8396B"/>
    <w:rsid w:val="00D83A16"/>
    <w:rsid w:val="00D83CCB"/>
    <w:rsid w:val="00D92DA4"/>
    <w:rsid w:val="00D9322D"/>
    <w:rsid w:val="00D93808"/>
    <w:rsid w:val="00D93E40"/>
    <w:rsid w:val="00DA0092"/>
    <w:rsid w:val="00DA29E0"/>
    <w:rsid w:val="00DA2FFC"/>
    <w:rsid w:val="00DA38F0"/>
    <w:rsid w:val="00DA406F"/>
    <w:rsid w:val="00DA4D96"/>
    <w:rsid w:val="00DA6866"/>
    <w:rsid w:val="00DB01C4"/>
    <w:rsid w:val="00DB13E3"/>
    <w:rsid w:val="00DB18E3"/>
    <w:rsid w:val="00DB2643"/>
    <w:rsid w:val="00DB302C"/>
    <w:rsid w:val="00DB36B2"/>
    <w:rsid w:val="00DB68BC"/>
    <w:rsid w:val="00DB6ACD"/>
    <w:rsid w:val="00DC0540"/>
    <w:rsid w:val="00DC15FE"/>
    <w:rsid w:val="00DC2ACC"/>
    <w:rsid w:val="00DC2ADD"/>
    <w:rsid w:val="00DC4593"/>
    <w:rsid w:val="00DC5403"/>
    <w:rsid w:val="00DC7FF7"/>
    <w:rsid w:val="00DD0A7F"/>
    <w:rsid w:val="00DD1140"/>
    <w:rsid w:val="00DD218D"/>
    <w:rsid w:val="00DD446E"/>
    <w:rsid w:val="00DD5288"/>
    <w:rsid w:val="00DD63F4"/>
    <w:rsid w:val="00DE2547"/>
    <w:rsid w:val="00DE6817"/>
    <w:rsid w:val="00DE697B"/>
    <w:rsid w:val="00DE796C"/>
    <w:rsid w:val="00DE7DE1"/>
    <w:rsid w:val="00DF21C2"/>
    <w:rsid w:val="00DF7F6B"/>
    <w:rsid w:val="00E0038E"/>
    <w:rsid w:val="00E00C3B"/>
    <w:rsid w:val="00E02AA1"/>
    <w:rsid w:val="00E043E5"/>
    <w:rsid w:val="00E06FE6"/>
    <w:rsid w:val="00E10510"/>
    <w:rsid w:val="00E11854"/>
    <w:rsid w:val="00E12BD8"/>
    <w:rsid w:val="00E13584"/>
    <w:rsid w:val="00E14412"/>
    <w:rsid w:val="00E15131"/>
    <w:rsid w:val="00E15383"/>
    <w:rsid w:val="00E15788"/>
    <w:rsid w:val="00E20079"/>
    <w:rsid w:val="00E20AEB"/>
    <w:rsid w:val="00E20DDE"/>
    <w:rsid w:val="00E21019"/>
    <w:rsid w:val="00E2137F"/>
    <w:rsid w:val="00E21EBA"/>
    <w:rsid w:val="00E2348C"/>
    <w:rsid w:val="00E24EAF"/>
    <w:rsid w:val="00E26057"/>
    <w:rsid w:val="00E26964"/>
    <w:rsid w:val="00E27F2E"/>
    <w:rsid w:val="00E32635"/>
    <w:rsid w:val="00E33B61"/>
    <w:rsid w:val="00E36147"/>
    <w:rsid w:val="00E37550"/>
    <w:rsid w:val="00E37D71"/>
    <w:rsid w:val="00E41285"/>
    <w:rsid w:val="00E41BA1"/>
    <w:rsid w:val="00E41C5F"/>
    <w:rsid w:val="00E43508"/>
    <w:rsid w:val="00E44464"/>
    <w:rsid w:val="00E46FC8"/>
    <w:rsid w:val="00E47FBB"/>
    <w:rsid w:val="00E512C0"/>
    <w:rsid w:val="00E53F1B"/>
    <w:rsid w:val="00E60ACB"/>
    <w:rsid w:val="00E6213F"/>
    <w:rsid w:val="00E62C6B"/>
    <w:rsid w:val="00E62EEA"/>
    <w:rsid w:val="00E63066"/>
    <w:rsid w:val="00E630CF"/>
    <w:rsid w:val="00E64D6F"/>
    <w:rsid w:val="00E658A3"/>
    <w:rsid w:val="00E65F01"/>
    <w:rsid w:val="00E6622C"/>
    <w:rsid w:val="00E66862"/>
    <w:rsid w:val="00E671B8"/>
    <w:rsid w:val="00E6770C"/>
    <w:rsid w:val="00E70099"/>
    <w:rsid w:val="00E70B2E"/>
    <w:rsid w:val="00E71C26"/>
    <w:rsid w:val="00E728AF"/>
    <w:rsid w:val="00E75DDD"/>
    <w:rsid w:val="00E77C11"/>
    <w:rsid w:val="00E8022C"/>
    <w:rsid w:val="00E8204A"/>
    <w:rsid w:val="00E821CC"/>
    <w:rsid w:val="00E82201"/>
    <w:rsid w:val="00E834BE"/>
    <w:rsid w:val="00E83747"/>
    <w:rsid w:val="00E8488D"/>
    <w:rsid w:val="00E84F7D"/>
    <w:rsid w:val="00E85F96"/>
    <w:rsid w:val="00E86923"/>
    <w:rsid w:val="00E90A85"/>
    <w:rsid w:val="00E91F8B"/>
    <w:rsid w:val="00E92F23"/>
    <w:rsid w:val="00E9457C"/>
    <w:rsid w:val="00E96768"/>
    <w:rsid w:val="00E97475"/>
    <w:rsid w:val="00E97B4D"/>
    <w:rsid w:val="00E97BA3"/>
    <w:rsid w:val="00EA413B"/>
    <w:rsid w:val="00EA556A"/>
    <w:rsid w:val="00EA5BD0"/>
    <w:rsid w:val="00EB22A0"/>
    <w:rsid w:val="00EB4CC6"/>
    <w:rsid w:val="00EB4ED8"/>
    <w:rsid w:val="00EB59D5"/>
    <w:rsid w:val="00EB7202"/>
    <w:rsid w:val="00EC048D"/>
    <w:rsid w:val="00EC0BC5"/>
    <w:rsid w:val="00EC12B1"/>
    <w:rsid w:val="00EC13F8"/>
    <w:rsid w:val="00EC239B"/>
    <w:rsid w:val="00EC39D4"/>
    <w:rsid w:val="00EC3A17"/>
    <w:rsid w:val="00EC5089"/>
    <w:rsid w:val="00EC5A40"/>
    <w:rsid w:val="00EC66D9"/>
    <w:rsid w:val="00EC6E56"/>
    <w:rsid w:val="00EC6EE3"/>
    <w:rsid w:val="00EC7F27"/>
    <w:rsid w:val="00ED0DC3"/>
    <w:rsid w:val="00ED14A0"/>
    <w:rsid w:val="00ED2064"/>
    <w:rsid w:val="00ED456B"/>
    <w:rsid w:val="00ED6374"/>
    <w:rsid w:val="00ED6E52"/>
    <w:rsid w:val="00ED735E"/>
    <w:rsid w:val="00ED7963"/>
    <w:rsid w:val="00EE0423"/>
    <w:rsid w:val="00EE0C02"/>
    <w:rsid w:val="00EE150E"/>
    <w:rsid w:val="00EE2656"/>
    <w:rsid w:val="00EE4178"/>
    <w:rsid w:val="00EE4F60"/>
    <w:rsid w:val="00EE5B70"/>
    <w:rsid w:val="00EE654F"/>
    <w:rsid w:val="00EF0ABB"/>
    <w:rsid w:val="00EF15F9"/>
    <w:rsid w:val="00EF4336"/>
    <w:rsid w:val="00EF56C4"/>
    <w:rsid w:val="00EF5D77"/>
    <w:rsid w:val="00EF6733"/>
    <w:rsid w:val="00EF6B5E"/>
    <w:rsid w:val="00EF76B3"/>
    <w:rsid w:val="00F02E9F"/>
    <w:rsid w:val="00F03882"/>
    <w:rsid w:val="00F03C5A"/>
    <w:rsid w:val="00F04039"/>
    <w:rsid w:val="00F061C6"/>
    <w:rsid w:val="00F10DC7"/>
    <w:rsid w:val="00F12DF3"/>
    <w:rsid w:val="00F13C9F"/>
    <w:rsid w:val="00F151DB"/>
    <w:rsid w:val="00F20A35"/>
    <w:rsid w:val="00F244A4"/>
    <w:rsid w:val="00F24957"/>
    <w:rsid w:val="00F2673A"/>
    <w:rsid w:val="00F27141"/>
    <w:rsid w:val="00F30251"/>
    <w:rsid w:val="00F31093"/>
    <w:rsid w:val="00F33001"/>
    <w:rsid w:val="00F35AD5"/>
    <w:rsid w:val="00F36525"/>
    <w:rsid w:val="00F368A6"/>
    <w:rsid w:val="00F36DA2"/>
    <w:rsid w:val="00F37BCF"/>
    <w:rsid w:val="00F40545"/>
    <w:rsid w:val="00F40C0C"/>
    <w:rsid w:val="00F4269D"/>
    <w:rsid w:val="00F42C11"/>
    <w:rsid w:val="00F43C91"/>
    <w:rsid w:val="00F460E9"/>
    <w:rsid w:val="00F47AD7"/>
    <w:rsid w:val="00F47F88"/>
    <w:rsid w:val="00F52763"/>
    <w:rsid w:val="00F52A54"/>
    <w:rsid w:val="00F53EB2"/>
    <w:rsid w:val="00F54990"/>
    <w:rsid w:val="00F5585F"/>
    <w:rsid w:val="00F579D5"/>
    <w:rsid w:val="00F57F36"/>
    <w:rsid w:val="00F60E69"/>
    <w:rsid w:val="00F61ACA"/>
    <w:rsid w:val="00F62054"/>
    <w:rsid w:val="00F62C72"/>
    <w:rsid w:val="00F63B9C"/>
    <w:rsid w:val="00F6424C"/>
    <w:rsid w:val="00F64BB0"/>
    <w:rsid w:val="00F64CE3"/>
    <w:rsid w:val="00F64D2B"/>
    <w:rsid w:val="00F650B4"/>
    <w:rsid w:val="00F6676D"/>
    <w:rsid w:val="00F70468"/>
    <w:rsid w:val="00F75196"/>
    <w:rsid w:val="00F757A1"/>
    <w:rsid w:val="00F767BE"/>
    <w:rsid w:val="00F76FC5"/>
    <w:rsid w:val="00F81D3E"/>
    <w:rsid w:val="00F84636"/>
    <w:rsid w:val="00F85357"/>
    <w:rsid w:val="00F856DF"/>
    <w:rsid w:val="00F906FB"/>
    <w:rsid w:val="00F91699"/>
    <w:rsid w:val="00F92A0B"/>
    <w:rsid w:val="00F92BAE"/>
    <w:rsid w:val="00F93F8B"/>
    <w:rsid w:val="00F942C9"/>
    <w:rsid w:val="00F94726"/>
    <w:rsid w:val="00F956D8"/>
    <w:rsid w:val="00F963C3"/>
    <w:rsid w:val="00FA0550"/>
    <w:rsid w:val="00FA4648"/>
    <w:rsid w:val="00FA510E"/>
    <w:rsid w:val="00FA7BFA"/>
    <w:rsid w:val="00FB1685"/>
    <w:rsid w:val="00FC1AA7"/>
    <w:rsid w:val="00FC2D19"/>
    <w:rsid w:val="00FC5B74"/>
    <w:rsid w:val="00FC7210"/>
    <w:rsid w:val="00FC72D7"/>
    <w:rsid w:val="00FD01EC"/>
    <w:rsid w:val="00FD1C5B"/>
    <w:rsid w:val="00FD1F67"/>
    <w:rsid w:val="00FD5426"/>
    <w:rsid w:val="00FD6351"/>
    <w:rsid w:val="00FD6B99"/>
    <w:rsid w:val="00FD71C1"/>
    <w:rsid w:val="00FE0197"/>
    <w:rsid w:val="00FE350D"/>
    <w:rsid w:val="00FE5237"/>
    <w:rsid w:val="00FE5C75"/>
    <w:rsid w:val="00FE7EBF"/>
    <w:rsid w:val="00FF041A"/>
    <w:rsid w:val="00FF19D8"/>
    <w:rsid w:val="00FF1F55"/>
    <w:rsid w:val="00FF2D45"/>
    <w:rsid w:val="00FF3C7C"/>
    <w:rsid w:val="00FF409A"/>
    <w:rsid w:val="00FF45A9"/>
    <w:rsid w:val="00FF6408"/>
    <w:rsid w:val="00FF6599"/>
    <w:rsid w:val="00FF6840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CF6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E5C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pPr>
      <w:spacing w:after="0"/>
      <w:jc w:val="center"/>
    </w:pPr>
    <w:rPr>
      <w:rFonts w:ascii="Times New Roman" w:eastAsia="Malgun Gothic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a0"/>
    <w:link w:val="EndNoteBibliographyTitle"/>
    <w:rPr>
      <w:rFonts w:ascii="Times New Roman" w:eastAsia="Malgun Gothic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Char"/>
    <w:pPr>
      <w:spacing w:line="240" w:lineRule="auto"/>
    </w:pPr>
    <w:rPr>
      <w:rFonts w:ascii="Times New Roman" w:eastAsia="Malgun Gothic" w:hAnsi="Times New Roman" w:cs="Times New Roman"/>
      <w:noProof/>
      <w:sz w:val="24"/>
    </w:rPr>
  </w:style>
  <w:style w:type="character" w:customStyle="1" w:styleId="EndNoteBibliographyChar">
    <w:name w:val="EndNote Bibliography Char"/>
    <w:basedOn w:val="a0"/>
    <w:link w:val="EndNoteBibliography"/>
    <w:rPr>
      <w:rFonts w:ascii="Times New Roman" w:eastAsia="Malgun Gothic" w:hAnsi="Times New Roman" w:cs="Times New Roman"/>
      <w:noProof/>
      <w:sz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EmailAddress">
    <w:name w:val="BI_Email_Address"/>
    <w:basedOn w:val="a"/>
    <w:next w:val="a"/>
    <w:pPr>
      <w:widowControl/>
      <w:wordWrap/>
      <w:autoSpaceDE/>
      <w:autoSpaceDN/>
      <w:spacing w:after="200" w:line="480" w:lineRule="auto"/>
    </w:pPr>
    <w:rPr>
      <w:rFonts w:ascii="Times" w:eastAsia="Batang" w:hAnsi="Times" w:cs="Times New Roman"/>
      <w:kern w:val="0"/>
      <w:sz w:val="24"/>
      <w:szCs w:val="20"/>
      <w:lang w:eastAsia="en-US"/>
    </w:rPr>
  </w:style>
  <w:style w:type="paragraph" w:styleId="a6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</w:style>
  <w:style w:type="paragraph" w:styleId="a9">
    <w:name w:val="annotation subject"/>
    <w:basedOn w:val="a8"/>
    <w:next w:val="a8"/>
    <w:link w:val="Char1"/>
    <w:uiPriority w:val="99"/>
    <w:semiHidden/>
    <w:unhideWhenUsed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Pr>
      <w:b/>
      <w:bCs/>
    </w:rPr>
  </w:style>
  <w:style w:type="paragraph" w:styleId="aa">
    <w:name w:val="head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</w:style>
  <w:style w:type="paragraph" w:styleId="ab">
    <w:name w:val="foot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</w:style>
  <w:style w:type="table" w:customStyle="1" w:styleId="PlainTable21">
    <w:name w:val="Plain Table 21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character" w:styleId="ac">
    <w:name w:val="line number"/>
    <w:basedOn w:val="a0"/>
    <w:uiPriority w:val="99"/>
    <w:semiHidden/>
    <w:unhideWhenUsed/>
  </w:style>
  <w:style w:type="paragraph" w:customStyle="1" w:styleId="bcauthoraddress">
    <w:name w:val="bcauthoraddress"/>
    <w:basedOn w:val="a"/>
    <w:rsid w:val="00F03882"/>
    <w:pPr>
      <w:widowControl/>
      <w:wordWrap/>
      <w:autoSpaceDE/>
      <w:autoSpaceDN/>
      <w:snapToGrid w:val="0"/>
      <w:textAlignment w:val="baseline"/>
    </w:pPr>
    <w:rPr>
      <w:rFonts w:ascii="Malgun Gothic" w:eastAsia="Malgun Gothic" w:hAnsi="Malgun Gothic" w:cs="Gulim"/>
      <w:color w:val="000000"/>
      <w:kern w:val="0"/>
      <w:szCs w:val="20"/>
    </w:rPr>
  </w:style>
  <w:style w:type="paragraph" w:customStyle="1" w:styleId="BDAbstract">
    <w:name w:val="BD_Abstract"/>
    <w:basedOn w:val="a"/>
    <w:next w:val="a"/>
    <w:rsid w:val="0069402C"/>
    <w:pPr>
      <w:widowControl/>
      <w:wordWrap/>
      <w:autoSpaceDE/>
      <w:autoSpaceDN/>
      <w:spacing w:before="360" w:after="36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styleId="ad">
    <w:name w:val="Revision"/>
    <w:hidden/>
    <w:uiPriority w:val="99"/>
    <w:semiHidden/>
    <w:rsid w:val="00F92A0B"/>
    <w:pPr>
      <w:spacing w:after="0" w:line="240" w:lineRule="auto"/>
      <w:jc w:val="left"/>
    </w:pPr>
  </w:style>
  <w:style w:type="paragraph" w:customStyle="1" w:styleId="bgkeywords">
    <w:name w:val="bgkeywords"/>
    <w:basedOn w:val="a"/>
    <w:rsid w:val="002D5E27"/>
    <w:pPr>
      <w:widowControl/>
      <w:wordWrap/>
      <w:autoSpaceDE/>
      <w:autoSpaceDN/>
      <w:snapToGrid w:val="0"/>
      <w:textAlignment w:val="baseline"/>
    </w:pPr>
    <w:rPr>
      <w:rFonts w:ascii="Malgun Gothic" w:eastAsia="Malgun Gothic" w:hAnsi="Malgun Gothic" w:cs="Gulim"/>
      <w:color w:val="000000"/>
      <w:kern w:val="0"/>
      <w:szCs w:val="20"/>
    </w:rPr>
  </w:style>
  <w:style w:type="paragraph" w:styleId="ae">
    <w:name w:val="Normal (Web)"/>
    <w:basedOn w:val="a"/>
    <w:uiPriority w:val="99"/>
    <w:unhideWhenUsed/>
    <w:rsid w:val="004E73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BATitle">
    <w:name w:val="BA_Title"/>
    <w:basedOn w:val="a"/>
    <w:next w:val="a"/>
    <w:link w:val="BATitleChar"/>
    <w:rsid w:val="004E73B7"/>
    <w:pPr>
      <w:widowControl/>
      <w:wordWrap/>
      <w:autoSpaceDE/>
      <w:autoSpaceDN/>
      <w:spacing w:before="720" w:after="360" w:line="480" w:lineRule="auto"/>
      <w:jc w:val="center"/>
    </w:pPr>
    <w:rPr>
      <w:rFonts w:ascii="Times New Roman" w:hAnsi="Times New Roman" w:cs="Times New Roman"/>
      <w:kern w:val="0"/>
      <w:sz w:val="44"/>
      <w:szCs w:val="20"/>
      <w:lang w:eastAsia="en-US"/>
    </w:rPr>
  </w:style>
  <w:style w:type="character" w:customStyle="1" w:styleId="BATitleChar">
    <w:name w:val="BA_Title Char"/>
    <w:link w:val="BATitle"/>
    <w:rsid w:val="004E73B7"/>
    <w:rPr>
      <w:rFonts w:ascii="Times New Roman" w:hAnsi="Times New Roman" w:cs="Times New Roman"/>
      <w:kern w:val="0"/>
      <w:sz w:val="44"/>
      <w:szCs w:val="20"/>
      <w:lang w:eastAsia="en-US"/>
    </w:rPr>
  </w:style>
  <w:style w:type="paragraph" w:customStyle="1" w:styleId="BCAuthorAddress0">
    <w:name w:val="BC_Author_Address"/>
    <w:basedOn w:val="a"/>
    <w:next w:val="BIEmailAddress"/>
    <w:rsid w:val="00B96451"/>
    <w:pPr>
      <w:widowControl/>
      <w:wordWrap/>
      <w:autoSpaceDE/>
      <w:autoSpaceDN/>
      <w:spacing w:after="240" w:line="480" w:lineRule="auto"/>
      <w:jc w:val="center"/>
    </w:pPr>
    <w:rPr>
      <w:rFonts w:ascii="Times" w:hAnsi="Times" w:cs="Times New Roman"/>
      <w:kern w:val="0"/>
      <w:sz w:val="24"/>
      <w:szCs w:val="20"/>
      <w:lang w:eastAsia="en-US"/>
    </w:rPr>
  </w:style>
  <w:style w:type="character" w:styleId="af">
    <w:name w:val="Hyperlink"/>
    <w:basedOn w:val="a0"/>
    <w:uiPriority w:val="99"/>
    <w:unhideWhenUsed/>
    <w:rsid w:val="0042643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26431"/>
    <w:rPr>
      <w:color w:val="605E5C"/>
      <w:shd w:val="clear" w:color="auto" w:fill="E1DFDD"/>
    </w:rPr>
  </w:style>
  <w:style w:type="paragraph" w:styleId="af1">
    <w:name w:val="Body Text"/>
    <w:basedOn w:val="a"/>
    <w:link w:val="Char4"/>
    <w:uiPriority w:val="99"/>
    <w:qFormat/>
    <w:rsid w:val="00E43508"/>
    <w:pPr>
      <w:widowControl/>
      <w:wordWrap/>
      <w:autoSpaceDE/>
      <w:autoSpaceDN/>
      <w:spacing w:after="200" w:line="240" w:lineRule="auto"/>
      <w:jc w:val="left"/>
    </w:pPr>
    <w:rPr>
      <w:rFonts w:ascii="Times New Roman" w:eastAsia="Calibri" w:hAnsi="Times New Roman" w:cs="Times New Roman"/>
      <w:kern w:val="0"/>
      <w:sz w:val="22"/>
      <w:lang w:eastAsia="en-US"/>
    </w:rPr>
  </w:style>
  <w:style w:type="character" w:customStyle="1" w:styleId="Char4">
    <w:name w:val="본문 Char"/>
    <w:basedOn w:val="a0"/>
    <w:link w:val="af1"/>
    <w:uiPriority w:val="99"/>
    <w:rsid w:val="00E43508"/>
    <w:rPr>
      <w:rFonts w:ascii="Times New Roman" w:eastAsia="Calibri" w:hAnsi="Times New Roman" w:cs="Times New Roman"/>
      <w:kern w:val="0"/>
      <w:sz w:val="22"/>
      <w:lang w:eastAsia="en-US"/>
    </w:rPr>
  </w:style>
  <w:style w:type="character" w:customStyle="1" w:styleId="1Char">
    <w:name w:val="제목 1 Char"/>
    <w:basedOn w:val="a0"/>
    <w:link w:val="1"/>
    <w:uiPriority w:val="9"/>
    <w:rsid w:val="00FE5C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fld-title">
    <w:name w:val="hlfld-title"/>
    <w:basedOn w:val="a0"/>
    <w:rsid w:val="00FE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aveen.Thallapally@pnnl.gov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4B48CBBC7DF4998E66E2278637DD2" ma:contentTypeVersion="11" ma:contentTypeDescription="Create a new document." ma:contentTypeScope="" ma:versionID="8ae9d90581e9baaecbb4ce18588d706a">
  <xsd:schema xmlns:xsd="http://www.w3.org/2001/XMLSchema" xmlns:xs="http://www.w3.org/2001/XMLSchema" xmlns:p="http://schemas.microsoft.com/office/2006/metadata/properties" xmlns:ns3="98221aed-5cf4-49d6-be44-2246f6a26e63" xmlns:ns4="a51927ad-4603-4e86-93fb-7534e24ac3b9" targetNamespace="http://schemas.microsoft.com/office/2006/metadata/properties" ma:root="true" ma:fieldsID="bf27acb1226d9d66fbba7212fc50ad96" ns3:_="" ns4:_="">
    <xsd:import namespace="98221aed-5cf4-49d6-be44-2246f6a26e63"/>
    <xsd:import namespace="a51927ad-4603-4e86-93fb-7534e24ac3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21aed-5cf4-49d6-be44-2246f6a26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927ad-4603-4e86-93fb-7534e24ac3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DFA79-6A03-46C4-A4B2-65C8B3C38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21aed-5cf4-49d6-be44-2246f6a26e63"/>
    <ds:schemaRef ds:uri="a51927ad-4603-4e86-93fb-7534e24ac3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F35DDE-3BAE-40A8-9A1D-FE270D02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83601-229D-47CE-9A60-0C807E0671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9E5F52-0B49-4035-922C-45184D5CC4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1983</Words>
  <Characters>11309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2018-10-01T09:05:00Z</cp:lastPrinted>
  <dcterms:created xsi:type="dcterms:W3CDTF">2021-06-02T20:38:00Z</dcterms:created>
  <dcterms:modified xsi:type="dcterms:W3CDTF">2021-06-03T05:08:00Z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0x0101004104B48CBBC7DF4998E66E2278637DD2</vt:lpwstr>
  </property>
</Properties>
</file>